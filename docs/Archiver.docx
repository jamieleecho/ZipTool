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glossary/styles.xml" ContentType="application/vnd.openxmlformats-officedocument.wordprocessingml.styles+xml"/>
  <Default Extension="rels" ContentType="application/vnd.openxmlformats-package.relationships+xml"/>
  <Override PartName="/word/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181127113"/>
        <w:docPartObj>
          <w:docPartGallery w:val="Cover Pages"/>
          <w:docPartUnique/>
        </w:docPartObj>
      </w:sdtPr>
      <w:sdtContent>
        <w:p w:rsidR="00086E9B" w:rsidRDefault="0030036C" w:rsidP="00086E9B">
          <w:r>
            <w:rPr>
              <w:noProof/>
            </w:rPr>
            <w:pict>
              <v:group id="_x0000_s1044" style="position:absolute;margin-left:72.25pt;margin-top:162pt;width:467.45pt;height:90pt;z-index:-251655168;mso-position-horizontal-relative:page;mso-position-vertical-relative:page" coordorigin="1652,3240" coordsize="9349,1800">
                <v:roundrect id="_x0000_s1045" style="position:absolute;left:1652;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46" style="position:absolute;left:1946;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47" style="position:absolute;left:2151;top:3240;width:8850;height:1800;mso-wrap-edited:f;mso-position-horizontal-relative:page;mso-position-vertical-relative:page" arcsize="3896f" wrapcoords="37 0 -37 360 -37 20520 0 21240 21562 21240 21600 20520 21600 360 21524 0 37 0" fillcolor="#8db3e2 [1311]" stroked="f">
                  <v:fill color2="#b8cce4 [1300]" rotate="t" focus="100%" type="gradient"/>
                  <v:textbox style="mso-next-textbox:#_x0000_s1047" inset="0,,36pt">
                    <w:txbxContent>
                      <w:sdt>
                        <w:sdtPr>
                          <w:rPr>
                            <w:rFonts w:asciiTheme="majorHAnsi" w:eastAsiaTheme="majorEastAsia" w:hAnsiTheme="majorHAnsi" w:cstheme="majorBidi"/>
                            <w:color w:val="1F497D" w:themeColor="text2"/>
                            <w:sz w:val="44"/>
                            <w:szCs w:val="44"/>
                          </w:rPr>
                          <w:alias w:val="Title"/>
                          <w:id w:val="181127196"/>
                          <w:placeholder>
                            <w:docPart w:val="1977B62F50BBBF4D800E3135C84C1BB4"/>
                          </w:placeholder>
                          <w:dataBinding w:prefixMappings="xmlns:ns0='http://purl.org/dc/elements/1.1/' xmlns:ns1='http://schemas.openxmlformats.org/package/2006/metadata/core-properties' " w:xpath="/ns1:coreProperties[1]/ns0:title[1]" w:storeItemID="{6C3C8BC8-F283-45AE-878A-BAB7291924A1}"/>
                          <w:text/>
                        </w:sdtPr>
                        <w:sdtContent>
                          <w:p w:rsidR="00086E9B" w:rsidRDefault="00086E9B">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Archiver Design</w:t>
                            </w:r>
                          </w:p>
                        </w:sdtContent>
                      </w:sdt>
                      <w:sdt>
                        <w:sdtPr>
                          <w:rPr>
                            <w:rFonts w:asciiTheme="majorHAnsi" w:hAnsiTheme="majorHAnsi"/>
                            <w:noProof/>
                            <w:color w:val="1F497D" w:themeColor="text2"/>
                            <w:sz w:val="32"/>
                            <w:szCs w:val="32"/>
                          </w:rPr>
                          <w:alias w:val="Subtitle"/>
                          <w:tag w:val="Subtitle"/>
                          <w:id w:val="181127197"/>
                          <w:text/>
                        </w:sdtPr>
                        <w:sdtContent>
                          <w:p w:rsidR="00086E9B" w:rsidRDefault="00792E92">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w:t>
                            </w:r>
                          </w:p>
                        </w:sdtContent>
                      </w:sdt>
                      <w:p w:rsidR="00086E9B" w:rsidRDefault="0030036C">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81127198"/>
                            <w:dataBinding w:prefixMappings="xmlns:ns0='http://purl.org/dc/elements/1.1/' xmlns:ns1='http://schemas.openxmlformats.org/package/2006/metadata/core-properties' " w:xpath="/ns1:coreProperties[1]/ns0:creator[1]" w:storeItemID="{6C3C8BC8-F283-45AE-878A-BAB7291924A1}"/>
                            <w:text/>
                          </w:sdtPr>
                          <w:sdtContent>
                            <w:r w:rsidR="00086E9B">
                              <w:rPr>
                                <w:rFonts w:asciiTheme="majorHAnsi" w:hAnsiTheme="majorHAnsi"/>
                                <w:noProof/>
                                <w:color w:val="1F497D" w:themeColor="text2"/>
                                <w:sz w:val="28"/>
                                <w:szCs w:val="28"/>
                              </w:rPr>
                              <w:t>Jamie Cho</w:t>
                            </w:r>
                          </w:sdtContent>
                        </w:sdt>
                      </w:p>
                      <w:p w:rsidR="00086E9B" w:rsidRDefault="00086E9B"/>
                    </w:txbxContent>
                  </v:textbox>
                </v:roundrect>
                <w10:wrap anchorx="page" anchory="page"/>
              </v:group>
            </w:pict>
          </w:r>
          <w:r>
            <w:rPr>
              <w:noProof/>
            </w:rPr>
            <w:pict>
              <v:roundrect id="_x0000_s1043" style="position:absolute;margin-left:28.85pt;margin-top:23.5pt;width:554.25pt;height:735.75pt;z-index:-251656192;mso-position-horizontal-relative:page;mso-position-vertical-relative:page" arcsize="1259f" fillcolor="#f2f2f2 [3052]" strokecolor="#8db3e2 [1311]" strokeweight="3pt">
                <w10:wrap anchorx="page" anchory="page"/>
              </v:roundrect>
            </w:pict>
          </w:r>
        </w:p>
        <w:p w:rsidR="00086E9B" w:rsidRDefault="00086E9B" w:rsidP="00086E9B">
          <w:r>
            <w:br w:type="page"/>
          </w:r>
        </w:p>
      </w:sdtContent>
    </w:sdt>
    <w:sdt>
      <w:sdtPr>
        <w:rPr>
          <w:rFonts w:asciiTheme="minorHAnsi" w:eastAsiaTheme="minorHAnsi" w:hAnsiTheme="minorHAnsi" w:cstheme="minorBidi"/>
          <w:b w:val="0"/>
          <w:bCs w:val="0"/>
          <w:color w:val="auto"/>
          <w:sz w:val="24"/>
          <w:szCs w:val="24"/>
        </w:rPr>
        <w:id w:val="181127105"/>
        <w:docPartObj>
          <w:docPartGallery w:val="Table of Contents"/>
          <w:docPartUnique/>
        </w:docPartObj>
      </w:sdtPr>
      <w:sdtContent>
        <w:p w:rsidR="00086E9B" w:rsidRDefault="00086E9B" w:rsidP="00086E9B">
          <w:pPr>
            <w:pStyle w:val="TOCHeading"/>
            <w:numPr>
              <w:numberingChange w:id="0" w:author="Jamie Cho" w:date="2010-12-15T12:35:00Z" w:original="%1:1:0:."/>
            </w:numPr>
          </w:pPr>
          <w:r>
            <w:t>Table of Contents</w:t>
          </w:r>
        </w:p>
        <w:p w:rsidR="00086E9B" w:rsidRDefault="0030036C">
          <w:pPr>
            <w:pStyle w:val="TOC1"/>
            <w:tabs>
              <w:tab w:val="left" w:pos="426"/>
              <w:tab w:val="right" w:leader="dot" w:pos="8630"/>
            </w:tabs>
            <w:rPr>
              <w:rFonts w:asciiTheme="minorHAnsi" w:eastAsiaTheme="minorEastAsia" w:hAnsiTheme="minorHAnsi"/>
              <w:b w:val="0"/>
              <w:noProof/>
              <w:color w:val="auto"/>
            </w:rPr>
          </w:pPr>
          <w:r w:rsidRPr="0030036C">
            <w:fldChar w:fldCharType="begin"/>
          </w:r>
          <w:r w:rsidR="00086E9B">
            <w:instrText xml:space="preserve"> TOC \o "1-3" \h \z \u </w:instrText>
          </w:r>
          <w:r w:rsidRPr="0030036C">
            <w:fldChar w:fldCharType="separate"/>
          </w:r>
          <w:r w:rsidR="00086E9B">
            <w:rPr>
              <w:noProof/>
            </w:rPr>
            <w:t>2.</w:t>
          </w:r>
          <w:r w:rsidR="00086E9B">
            <w:rPr>
              <w:rFonts w:asciiTheme="minorHAnsi" w:eastAsiaTheme="minorEastAsia" w:hAnsiTheme="minorHAnsi"/>
              <w:b w:val="0"/>
              <w:noProof/>
              <w:color w:val="auto"/>
            </w:rPr>
            <w:tab/>
          </w:r>
          <w:r w:rsidR="00086E9B">
            <w:rPr>
              <w:noProof/>
            </w:rPr>
            <w:t>Introduction</w:t>
          </w:r>
          <w:r w:rsidR="00086E9B">
            <w:rPr>
              <w:noProof/>
            </w:rPr>
            <w:tab/>
          </w:r>
          <w:r>
            <w:rPr>
              <w:noProof/>
            </w:rPr>
            <w:fldChar w:fldCharType="begin"/>
          </w:r>
          <w:r w:rsidR="00086E9B">
            <w:rPr>
              <w:noProof/>
            </w:rPr>
            <w:instrText xml:space="preserve"> PAGEREF _Toc154035808 \h </w:instrText>
          </w:r>
          <w:r w:rsidR="00F10213">
            <w:rPr>
              <w:noProof/>
            </w:rPr>
          </w:r>
          <w:r>
            <w:rPr>
              <w:noProof/>
            </w:rPr>
            <w:fldChar w:fldCharType="separate"/>
          </w:r>
          <w:r w:rsidR="00086E9B">
            <w:rPr>
              <w:noProof/>
            </w:rPr>
            <w:t>2</w:t>
          </w:r>
          <w:r>
            <w:rPr>
              <w:noProof/>
            </w:rPr>
            <w:fldChar w:fldCharType="end"/>
          </w:r>
        </w:p>
        <w:p w:rsidR="00086E9B" w:rsidRDefault="00086E9B">
          <w:pPr>
            <w:pStyle w:val="TOC1"/>
            <w:tabs>
              <w:tab w:val="left" w:pos="426"/>
              <w:tab w:val="right" w:leader="dot" w:pos="8630"/>
            </w:tabs>
            <w:rPr>
              <w:rFonts w:asciiTheme="minorHAnsi" w:eastAsiaTheme="minorEastAsia" w:hAnsiTheme="minorHAnsi"/>
              <w:b w:val="0"/>
              <w:noProof/>
              <w:color w:val="auto"/>
            </w:rPr>
          </w:pPr>
          <w:r>
            <w:rPr>
              <w:noProof/>
            </w:rPr>
            <w:t>3.</w:t>
          </w:r>
          <w:r>
            <w:rPr>
              <w:rFonts w:asciiTheme="minorHAnsi" w:eastAsiaTheme="minorEastAsia" w:hAnsiTheme="minorHAnsi"/>
              <w:b w:val="0"/>
              <w:noProof/>
              <w:color w:val="auto"/>
            </w:rPr>
            <w:tab/>
          </w:r>
          <w:r>
            <w:rPr>
              <w:noProof/>
            </w:rPr>
            <w:t>Assumptions</w:t>
          </w:r>
          <w:r>
            <w:rPr>
              <w:noProof/>
            </w:rPr>
            <w:tab/>
          </w:r>
          <w:r w:rsidR="0030036C">
            <w:rPr>
              <w:noProof/>
            </w:rPr>
            <w:fldChar w:fldCharType="begin"/>
          </w:r>
          <w:r>
            <w:rPr>
              <w:noProof/>
            </w:rPr>
            <w:instrText xml:space="preserve"> PAGEREF _Toc154035809 \h </w:instrText>
          </w:r>
          <w:r w:rsidR="00F10213">
            <w:rPr>
              <w:noProof/>
            </w:rPr>
          </w:r>
          <w:r w:rsidR="0030036C">
            <w:rPr>
              <w:noProof/>
            </w:rPr>
            <w:fldChar w:fldCharType="separate"/>
          </w:r>
          <w:r>
            <w:rPr>
              <w:noProof/>
            </w:rPr>
            <w:t>2</w:t>
          </w:r>
          <w:r w:rsidR="0030036C">
            <w:rPr>
              <w:noProof/>
            </w:rPr>
            <w:fldChar w:fldCharType="end"/>
          </w:r>
        </w:p>
        <w:p w:rsidR="00086E9B" w:rsidRDefault="00086E9B">
          <w:pPr>
            <w:pStyle w:val="TOC1"/>
            <w:tabs>
              <w:tab w:val="left" w:pos="426"/>
              <w:tab w:val="right" w:leader="dot" w:pos="8630"/>
            </w:tabs>
            <w:rPr>
              <w:rFonts w:asciiTheme="minorHAnsi" w:eastAsiaTheme="minorEastAsia" w:hAnsiTheme="minorHAnsi"/>
              <w:b w:val="0"/>
              <w:noProof/>
              <w:color w:val="auto"/>
            </w:rPr>
          </w:pPr>
          <w:r>
            <w:rPr>
              <w:noProof/>
            </w:rPr>
            <w:t>4.</w:t>
          </w:r>
          <w:r>
            <w:rPr>
              <w:rFonts w:asciiTheme="minorHAnsi" w:eastAsiaTheme="minorEastAsia" w:hAnsiTheme="minorHAnsi"/>
              <w:b w:val="0"/>
              <w:noProof/>
              <w:color w:val="auto"/>
            </w:rPr>
            <w:tab/>
          </w:r>
          <w:r>
            <w:rPr>
              <w:noProof/>
            </w:rPr>
            <w:t>Document Scope</w:t>
          </w:r>
          <w:r>
            <w:rPr>
              <w:noProof/>
            </w:rPr>
            <w:tab/>
          </w:r>
          <w:r w:rsidR="0030036C">
            <w:rPr>
              <w:noProof/>
            </w:rPr>
            <w:fldChar w:fldCharType="begin"/>
          </w:r>
          <w:r>
            <w:rPr>
              <w:noProof/>
            </w:rPr>
            <w:instrText xml:space="preserve"> PAGEREF _Toc154035810 \h </w:instrText>
          </w:r>
          <w:r w:rsidR="00F10213">
            <w:rPr>
              <w:noProof/>
            </w:rPr>
          </w:r>
          <w:r w:rsidR="0030036C">
            <w:rPr>
              <w:noProof/>
            </w:rPr>
            <w:fldChar w:fldCharType="separate"/>
          </w:r>
          <w:r>
            <w:rPr>
              <w:noProof/>
            </w:rPr>
            <w:t>3</w:t>
          </w:r>
          <w:r w:rsidR="0030036C">
            <w:rPr>
              <w:noProof/>
            </w:rPr>
            <w:fldChar w:fldCharType="end"/>
          </w:r>
        </w:p>
        <w:p w:rsidR="00086E9B" w:rsidRDefault="00086E9B">
          <w:pPr>
            <w:pStyle w:val="TOC1"/>
            <w:tabs>
              <w:tab w:val="left" w:pos="426"/>
              <w:tab w:val="right" w:leader="dot" w:pos="8630"/>
            </w:tabs>
            <w:rPr>
              <w:rFonts w:asciiTheme="minorHAnsi" w:eastAsiaTheme="minorEastAsia" w:hAnsiTheme="minorHAnsi"/>
              <w:b w:val="0"/>
              <w:noProof/>
              <w:color w:val="auto"/>
            </w:rPr>
          </w:pPr>
          <w:r>
            <w:rPr>
              <w:noProof/>
            </w:rPr>
            <w:t>5.</w:t>
          </w:r>
          <w:r>
            <w:rPr>
              <w:rFonts w:asciiTheme="minorHAnsi" w:eastAsiaTheme="minorEastAsia" w:hAnsiTheme="minorHAnsi"/>
              <w:b w:val="0"/>
              <w:noProof/>
              <w:color w:val="auto"/>
            </w:rPr>
            <w:tab/>
          </w:r>
          <w:r>
            <w:rPr>
              <w:noProof/>
            </w:rPr>
            <w:t>High Level Overview</w:t>
          </w:r>
          <w:r>
            <w:rPr>
              <w:noProof/>
            </w:rPr>
            <w:tab/>
          </w:r>
          <w:r w:rsidR="0030036C">
            <w:rPr>
              <w:noProof/>
            </w:rPr>
            <w:fldChar w:fldCharType="begin"/>
          </w:r>
          <w:r>
            <w:rPr>
              <w:noProof/>
            </w:rPr>
            <w:instrText xml:space="preserve"> PAGEREF _Toc154035811 \h </w:instrText>
          </w:r>
          <w:r w:rsidR="00F10213">
            <w:rPr>
              <w:noProof/>
            </w:rPr>
          </w:r>
          <w:r w:rsidR="0030036C">
            <w:rPr>
              <w:noProof/>
            </w:rPr>
            <w:fldChar w:fldCharType="separate"/>
          </w:r>
          <w:r>
            <w:rPr>
              <w:noProof/>
            </w:rPr>
            <w:t>3</w:t>
          </w:r>
          <w:r w:rsidR="0030036C">
            <w:rPr>
              <w:noProof/>
            </w:rPr>
            <w:fldChar w:fldCharType="end"/>
          </w:r>
        </w:p>
        <w:p w:rsidR="00086E9B" w:rsidRDefault="00086E9B">
          <w:pPr>
            <w:pStyle w:val="TOC1"/>
            <w:tabs>
              <w:tab w:val="left" w:pos="426"/>
              <w:tab w:val="right" w:leader="dot" w:pos="8630"/>
            </w:tabs>
            <w:rPr>
              <w:rFonts w:asciiTheme="minorHAnsi" w:eastAsiaTheme="minorEastAsia" w:hAnsiTheme="minorHAnsi"/>
              <w:b w:val="0"/>
              <w:noProof/>
              <w:color w:val="auto"/>
            </w:rPr>
          </w:pPr>
          <w:r>
            <w:rPr>
              <w:noProof/>
            </w:rPr>
            <w:t>6.</w:t>
          </w:r>
          <w:r>
            <w:rPr>
              <w:rFonts w:asciiTheme="minorHAnsi" w:eastAsiaTheme="minorEastAsia" w:hAnsiTheme="minorHAnsi"/>
              <w:b w:val="0"/>
              <w:noProof/>
              <w:color w:val="auto"/>
            </w:rPr>
            <w:tab/>
          </w:r>
          <w:r>
            <w:rPr>
              <w:noProof/>
            </w:rPr>
            <w:t>Detailed Design</w:t>
          </w:r>
          <w:r>
            <w:rPr>
              <w:noProof/>
            </w:rPr>
            <w:tab/>
          </w:r>
          <w:r w:rsidR="0030036C">
            <w:rPr>
              <w:noProof/>
            </w:rPr>
            <w:fldChar w:fldCharType="begin"/>
          </w:r>
          <w:r>
            <w:rPr>
              <w:noProof/>
            </w:rPr>
            <w:instrText xml:space="preserve"> PAGEREF _Toc154035812 \h </w:instrText>
          </w:r>
          <w:r w:rsidR="00F10213">
            <w:rPr>
              <w:noProof/>
            </w:rPr>
          </w:r>
          <w:r w:rsidR="0030036C">
            <w:rPr>
              <w:noProof/>
            </w:rPr>
            <w:fldChar w:fldCharType="separate"/>
          </w:r>
          <w:r>
            <w:rPr>
              <w:noProof/>
            </w:rPr>
            <w:t>5</w:t>
          </w:r>
          <w:r w:rsidR="0030036C">
            <w:rPr>
              <w:noProof/>
            </w:rPr>
            <w:fldChar w:fldCharType="end"/>
          </w:r>
        </w:p>
        <w:p w:rsidR="00086E9B" w:rsidRDefault="00086E9B">
          <w:pPr>
            <w:pStyle w:val="TOC2"/>
            <w:tabs>
              <w:tab w:val="left" w:pos="393"/>
              <w:tab w:val="right" w:leader="dot" w:pos="8630"/>
            </w:tabs>
            <w:rPr>
              <w:rFonts w:eastAsiaTheme="minorEastAsia"/>
              <w:noProof/>
              <w:sz w:val="24"/>
              <w:szCs w:val="24"/>
            </w:rPr>
          </w:pPr>
          <w:r>
            <w:rPr>
              <w:noProof/>
            </w:rPr>
            <w:t>a.</w:t>
          </w:r>
          <w:r>
            <w:rPr>
              <w:rFonts w:eastAsiaTheme="minorEastAsia"/>
              <w:noProof/>
              <w:sz w:val="24"/>
              <w:szCs w:val="24"/>
            </w:rPr>
            <w:tab/>
          </w:r>
          <w:r>
            <w:rPr>
              <w:noProof/>
            </w:rPr>
            <w:t>Backend</w:t>
          </w:r>
          <w:r>
            <w:rPr>
              <w:noProof/>
            </w:rPr>
            <w:tab/>
          </w:r>
          <w:r w:rsidR="0030036C">
            <w:rPr>
              <w:noProof/>
            </w:rPr>
            <w:fldChar w:fldCharType="begin"/>
          </w:r>
          <w:r>
            <w:rPr>
              <w:noProof/>
            </w:rPr>
            <w:instrText xml:space="preserve"> PAGEREF _Toc154035813 \h </w:instrText>
          </w:r>
          <w:r w:rsidR="00F10213">
            <w:rPr>
              <w:noProof/>
            </w:rPr>
          </w:r>
          <w:r w:rsidR="0030036C">
            <w:rPr>
              <w:noProof/>
            </w:rPr>
            <w:fldChar w:fldCharType="separate"/>
          </w:r>
          <w:r>
            <w:rPr>
              <w:noProof/>
            </w:rPr>
            <w:t>5</w:t>
          </w:r>
          <w:r w:rsidR="0030036C">
            <w:rPr>
              <w:noProof/>
            </w:rPr>
            <w:fldChar w:fldCharType="end"/>
          </w:r>
        </w:p>
        <w:p w:rsidR="00086E9B" w:rsidRDefault="00086E9B">
          <w:pPr>
            <w:pStyle w:val="TOC3"/>
            <w:tabs>
              <w:tab w:val="left" w:pos="594"/>
              <w:tab w:val="right" w:leader="dot" w:pos="8630"/>
            </w:tabs>
            <w:rPr>
              <w:rFonts w:eastAsiaTheme="minorEastAsia"/>
              <w:i w:val="0"/>
              <w:noProof/>
              <w:sz w:val="24"/>
              <w:szCs w:val="24"/>
            </w:rPr>
          </w:pPr>
          <w:r>
            <w:rPr>
              <w:noProof/>
            </w:rPr>
            <w:t>I.</w:t>
          </w:r>
          <w:r>
            <w:rPr>
              <w:rFonts w:eastAsiaTheme="minorEastAsia"/>
              <w:i w:val="0"/>
              <w:noProof/>
              <w:sz w:val="24"/>
              <w:szCs w:val="24"/>
            </w:rPr>
            <w:tab/>
          </w:r>
          <w:r>
            <w:rPr>
              <w:noProof/>
            </w:rPr>
            <w:t>com.jcho.archiver.backend.Archiver</w:t>
          </w:r>
          <w:r>
            <w:rPr>
              <w:noProof/>
            </w:rPr>
            <w:tab/>
          </w:r>
          <w:r w:rsidR="0030036C">
            <w:rPr>
              <w:noProof/>
            </w:rPr>
            <w:fldChar w:fldCharType="begin"/>
          </w:r>
          <w:r>
            <w:rPr>
              <w:noProof/>
            </w:rPr>
            <w:instrText xml:space="preserve"> PAGEREF _Toc154035814 \h </w:instrText>
          </w:r>
          <w:r w:rsidR="00F10213">
            <w:rPr>
              <w:noProof/>
            </w:rPr>
          </w:r>
          <w:r w:rsidR="0030036C">
            <w:rPr>
              <w:noProof/>
            </w:rPr>
            <w:fldChar w:fldCharType="separate"/>
          </w:r>
          <w:r>
            <w:rPr>
              <w:noProof/>
            </w:rPr>
            <w:t>5</w:t>
          </w:r>
          <w:r w:rsidR="0030036C">
            <w:rPr>
              <w:noProof/>
            </w:rPr>
            <w:fldChar w:fldCharType="end"/>
          </w:r>
        </w:p>
        <w:p w:rsidR="00086E9B" w:rsidRDefault="00086E9B">
          <w:pPr>
            <w:pStyle w:val="TOC2"/>
            <w:tabs>
              <w:tab w:val="left" w:pos="406"/>
              <w:tab w:val="right" w:leader="dot" w:pos="8630"/>
            </w:tabs>
            <w:rPr>
              <w:rFonts w:eastAsiaTheme="minorEastAsia"/>
              <w:noProof/>
              <w:sz w:val="24"/>
              <w:szCs w:val="24"/>
            </w:rPr>
          </w:pPr>
          <w:r>
            <w:rPr>
              <w:noProof/>
            </w:rPr>
            <w:t>b.</w:t>
          </w:r>
          <w:r>
            <w:rPr>
              <w:rFonts w:eastAsiaTheme="minorEastAsia"/>
              <w:noProof/>
              <w:sz w:val="24"/>
              <w:szCs w:val="24"/>
            </w:rPr>
            <w:tab/>
          </w:r>
          <w:r>
            <w:rPr>
              <w:noProof/>
            </w:rPr>
            <w:t>UI</w:t>
          </w:r>
          <w:r>
            <w:rPr>
              <w:noProof/>
            </w:rPr>
            <w:tab/>
          </w:r>
          <w:r w:rsidR="0030036C">
            <w:rPr>
              <w:noProof/>
            </w:rPr>
            <w:fldChar w:fldCharType="begin"/>
          </w:r>
          <w:r>
            <w:rPr>
              <w:noProof/>
            </w:rPr>
            <w:instrText xml:space="preserve"> PAGEREF _Toc154035815 \h </w:instrText>
          </w:r>
          <w:r w:rsidR="00F10213">
            <w:rPr>
              <w:noProof/>
            </w:rPr>
          </w:r>
          <w:r w:rsidR="0030036C">
            <w:rPr>
              <w:noProof/>
            </w:rPr>
            <w:fldChar w:fldCharType="separate"/>
          </w:r>
          <w:r>
            <w:rPr>
              <w:noProof/>
            </w:rPr>
            <w:t>6</w:t>
          </w:r>
          <w:r w:rsidR="0030036C">
            <w:rPr>
              <w:noProof/>
            </w:rPr>
            <w:fldChar w:fldCharType="end"/>
          </w:r>
        </w:p>
        <w:p w:rsidR="00086E9B" w:rsidRDefault="00086E9B">
          <w:pPr>
            <w:pStyle w:val="TOC2"/>
            <w:tabs>
              <w:tab w:val="left" w:pos="382"/>
              <w:tab w:val="right" w:leader="dot" w:pos="8630"/>
            </w:tabs>
            <w:rPr>
              <w:rFonts w:eastAsiaTheme="minorEastAsia"/>
              <w:noProof/>
              <w:sz w:val="24"/>
              <w:szCs w:val="24"/>
            </w:rPr>
          </w:pPr>
          <w:r>
            <w:rPr>
              <w:noProof/>
            </w:rPr>
            <w:t>c.</w:t>
          </w:r>
          <w:r>
            <w:rPr>
              <w:rFonts w:eastAsiaTheme="minorEastAsia"/>
              <w:noProof/>
              <w:sz w:val="24"/>
              <w:szCs w:val="24"/>
            </w:rPr>
            <w:tab/>
          </w:r>
          <w:r>
            <w:rPr>
              <w:noProof/>
            </w:rPr>
            <w:t>Jobs Library</w:t>
          </w:r>
          <w:r>
            <w:rPr>
              <w:noProof/>
            </w:rPr>
            <w:tab/>
          </w:r>
          <w:r w:rsidR="0030036C">
            <w:rPr>
              <w:noProof/>
            </w:rPr>
            <w:fldChar w:fldCharType="begin"/>
          </w:r>
          <w:r>
            <w:rPr>
              <w:noProof/>
            </w:rPr>
            <w:instrText xml:space="preserve"> PAGEREF _Toc154035816 \h </w:instrText>
          </w:r>
          <w:r w:rsidR="00F10213">
            <w:rPr>
              <w:noProof/>
            </w:rPr>
          </w:r>
          <w:r w:rsidR="0030036C">
            <w:rPr>
              <w:noProof/>
            </w:rPr>
            <w:fldChar w:fldCharType="separate"/>
          </w:r>
          <w:r>
            <w:rPr>
              <w:noProof/>
            </w:rPr>
            <w:t>6</w:t>
          </w:r>
          <w:r w:rsidR="0030036C">
            <w:rPr>
              <w:noProof/>
            </w:rPr>
            <w:fldChar w:fldCharType="end"/>
          </w:r>
        </w:p>
        <w:p w:rsidR="00086E9B" w:rsidRDefault="00086E9B">
          <w:pPr>
            <w:pStyle w:val="TOC3"/>
            <w:tabs>
              <w:tab w:val="left" w:pos="665"/>
              <w:tab w:val="right" w:leader="dot" w:pos="8630"/>
            </w:tabs>
            <w:rPr>
              <w:rFonts w:eastAsiaTheme="minorEastAsia"/>
              <w:i w:val="0"/>
              <w:noProof/>
              <w:sz w:val="24"/>
              <w:szCs w:val="24"/>
            </w:rPr>
          </w:pPr>
          <w:r>
            <w:rPr>
              <w:noProof/>
            </w:rPr>
            <w:t>II.</w:t>
          </w:r>
          <w:r>
            <w:rPr>
              <w:rFonts w:eastAsiaTheme="minorEastAsia"/>
              <w:i w:val="0"/>
              <w:noProof/>
              <w:sz w:val="24"/>
              <w:szCs w:val="24"/>
            </w:rPr>
            <w:tab/>
          </w:r>
          <w:r>
            <w:rPr>
              <w:noProof/>
            </w:rPr>
            <w:t>com.jcho.jobs.SchedulerSystem</w:t>
          </w:r>
          <w:r>
            <w:rPr>
              <w:noProof/>
            </w:rPr>
            <w:tab/>
          </w:r>
          <w:r w:rsidR="0030036C">
            <w:rPr>
              <w:noProof/>
            </w:rPr>
            <w:fldChar w:fldCharType="begin"/>
          </w:r>
          <w:r>
            <w:rPr>
              <w:noProof/>
            </w:rPr>
            <w:instrText xml:space="preserve"> PAGEREF _Toc154035817 \h </w:instrText>
          </w:r>
          <w:r w:rsidR="00F10213">
            <w:rPr>
              <w:noProof/>
            </w:rPr>
          </w:r>
          <w:r w:rsidR="0030036C">
            <w:rPr>
              <w:noProof/>
            </w:rPr>
            <w:fldChar w:fldCharType="separate"/>
          </w:r>
          <w:r>
            <w:rPr>
              <w:noProof/>
            </w:rPr>
            <w:t>6</w:t>
          </w:r>
          <w:r w:rsidR="0030036C">
            <w:rPr>
              <w:noProof/>
            </w:rPr>
            <w:fldChar w:fldCharType="end"/>
          </w:r>
        </w:p>
        <w:p w:rsidR="00086E9B" w:rsidRDefault="00086E9B">
          <w:pPr>
            <w:pStyle w:val="TOC2"/>
            <w:tabs>
              <w:tab w:val="left" w:pos="407"/>
              <w:tab w:val="right" w:leader="dot" w:pos="8630"/>
            </w:tabs>
            <w:rPr>
              <w:rFonts w:eastAsiaTheme="minorEastAsia"/>
              <w:noProof/>
              <w:sz w:val="24"/>
              <w:szCs w:val="24"/>
            </w:rPr>
          </w:pPr>
          <w:r>
            <w:rPr>
              <w:noProof/>
            </w:rPr>
            <w:t>d.</w:t>
          </w:r>
          <w:r>
            <w:rPr>
              <w:rFonts w:eastAsiaTheme="minorEastAsia"/>
              <w:noProof/>
              <w:sz w:val="24"/>
              <w:szCs w:val="24"/>
            </w:rPr>
            <w:tab/>
          </w:r>
          <w:r>
            <w:rPr>
              <w:noProof/>
            </w:rPr>
            <w:t>com.jcho.jobs.SchedulerSystemService</w:t>
          </w:r>
          <w:r>
            <w:rPr>
              <w:noProof/>
            </w:rPr>
            <w:tab/>
          </w:r>
          <w:r w:rsidR="0030036C">
            <w:rPr>
              <w:noProof/>
            </w:rPr>
            <w:fldChar w:fldCharType="begin"/>
          </w:r>
          <w:r>
            <w:rPr>
              <w:noProof/>
            </w:rPr>
            <w:instrText xml:space="preserve"> PAGEREF _Toc154035818 \h </w:instrText>
          </w:r>
          <w:r w:rsidR="00F10213">
            <w:rPr>
              <w:noProof/>
            </w:rPr>
          </w:r>
          <w:r w:rsidR="0030036C">
            <w:rPr>
              <w:noProof/>
            </w:rPr>
            <w:fldChar w:fldCharType="separate"/>
          </w:r>
          <w:r>
            <w:rPr>
              <w:noProof/>
            </w:rPr>
            <w:t>7</w:t>
          </w:r>
          <w:r w:rsidR="0030036C">
            <w:rPr>
              <w:noProof/>
            </w:rPr>
            <w:fldChar w:fldCharType="end"/>
          </w:r>
        </w:p>
        <w:p w:rsidR="00086E9B" w:rsidRDefault="00086E9B">
          <w:pPr>
            <w:pStyle w:val="TOC3"/>
            <w:tabs>
              <w:tab w:val="left" w:pos="735"/>
              <w:tab w:val="right" w:leader="dot" w:pos="8630"/>
            </w:tabs>
            <w:rPr>
              <w:rFonts w:eastAsiaTheme="minorEastAsia"/>
              <w:i w:val="0"/>
              <w:noProof/>
              <w:sz w:val="24"/>
              <w:szCs w:val="24"/>
            </w:rPr>
          </w:pPr>
          <w:r>
            <w:rPr>
              <w:noProof/>
            </w:rPr>
            <w:t>III.</w:t>
          </w:r>
          <w:r>
            <w:rPr>
              <w:rFonts w:eastAsiaTheme="minorEastAsia"/>
              <w:i w:val="0"/>
              <w:noProof/>
              <w:sz w:val="24"/>
              <w:szCs w:val="24"/>
            </w:rPr>
            <w:tab/>
          </w:r>
          <w:r>
            <w:rPr>
              <w:noProof/>
            </w:rPr>
            <w:t>com.jcho.jobs.Scheduler</w:t>
          </w:r>
          <w:r>
            <w:rPr>
              <w:noProof/>
            </w:rPr>
            <w:tab/>
          </w:r>
          <w:r w:rsidR="0030036C">
            <w:rPr>
              <w:noProof/>
            </w:rPr>
            <w:fldChar w:fldCharType="begin"/>
          </w:r>
          <w:r>
            <w:rPr>
              <w:noProof/>
            </w:rPr>
            <w:instrText xml:space="preserve"> PAGEREF _Toc154035819 \h </w:instrText>
          </w:r>
          <w:r w:rsidR="00F10213">
            <w:rPr>
              <w:noProof/>
            </w:rPr>
          </w:r>
          <w:r w:rsidR="0030036C">
            <w:rPr>
              <w:noProof/>
            </w:rPr>
            <w:fldChar w:fldCharType="separate"/>
          </w:r>
          <w:r>
            <w:rPr>
              <w:noProof/>
            </w:rPr>
            <w:t>8</w:t>
          </w:r>
          <w:r w:rsidR="0030036C">
            <w:rPr>
              <w:noProof/>
            </w:rPr>
            <w:fldChar w:fldCharType="end"/>
          </w:r>
        </w:p>
        <w:p w:rsidR="00086E9B" w:rsidRDefault="00086E9B">
          <w:pPr>
            <w:pStyle w:val="TOC3"/>
            <w:tabs>
              <w:tab w:val="left" w:pos="721"/>
              <w:tab w:val="right" w:leader="dot" w:pos="8630"/>
            </w:tabs>
            <w:rPr>
              <w:rFonts w:eastAsiaTheme="minorEastAsia"/>
              <w:i w:val="0"/>
              <w:noProof/>
              <w:sz w:val="24"/>
              <w:szCs w:val="24"/>
            </w:rPr>
          </w:pPr>
          <w:r>
            <w:rPr>
              <w:noProof/>
            </w:rPr>
            <w:t>IV.</w:t>
          </w:r>
          <w:r>
            <w:rPr>
              <w:rFonts w:eastAsiaTheme="minorEastAsia"/>
              <w:i w:val="0"/>
              <w:noProof/>
              <w:sz w:val="24"/>
              <w:szCs w:val="24"/>
            </w:rPr>
            <w:tab/>
          </w:r>
          <w:r>
            <w:rPr>
              <w:noProof/>
            </w:rPr>
            <w:t>com.jcho.jobs.Job</w:t>
          </w:r>
          <w:r>
            <w:rPr>
              <w:noProof/>
            </w:rPr>
            <w:tab/>
          </w:r>
          <w:r w:rsidR="0030036C">
            <w:rPr>
              <w:noProof/>
            </w:rPr>
            <w:fldChar w:fldCharType="begin"/>
          </w:r>
          <w:r>
            <w:rPr>
              <w:noProof/>
            </w:rPr>
            <w:instrText xml:space="preserve"> PAGEREF _Toc154035820 \h </w:instrText>
          </w:r>
          <w:r w:rsidR="00F10213">
            <w:rPr>
              <w:noProof/>
            </w:rPr>
          </w:r>
          <w:r w:rsidR="0030036C">
            <w:rPr>
              <w:noProof/>
            </w:rPr>
            <w:fldChar w:fldCharType="separate"/>
          </w:r>
          <w:r>
            <w:rPr>
              <w:noProof/>
            </w:rPr>
            <w:t>8</w:t>
          </w:r>
          <w:r w:rsidR="0030036C">
            <w:rPr>
              <w:noProof/>
            </w:rPr>
            <w:fldChar w:fldCharType="end"/>
          </w:r>
        </w:p>
        <w:p w:rsidR="00086E9B" w:rsidRDefault="00086E9B">
          <w:pPr>
            <w:pStyle w:val="TOC3"/>
            <w:tabs>
              <w:tab w:val="left" w:pos="650"/>
              <w:tab w:val="right" w:leader="dot" w:pos="8630"/>
            </w:tabs>
            <w:rPr>
              <w:rFonts w:eastAsiaTheme="minorEastAsia"/>
              <w:i w:val="0"/>
              <w:noProof/>
              <w:sz w:val="24"/>
              <w:szCs w:val="24"/>
            </w:rPr>
          </w:pPr>
          <w:r>
            <w:rPr>
              <w:noProof/>
            </w:rPr>
            <w:t>V.</w:t>
          </w:r>
          <w:r>
            <w:rPr>
              <w:rFonts w:eastAsiaTheme="minorEastAsia"/>
              <w:i w:val="0"/>
              <w:noProof/>
              <w:sz w:val="24"/>
              <w:szCs w:val="24"/>
            </w:rPr>
            <w:tab/>
          </w:r>
          <w:r>
            <w:rPr>
              <w:noProof/>
            </w:rPr>
            <w:t>com.jcho.jobs.JobStatus</w:t>
          </w:r>
          <w:r>
            <w:rPr>
              <w:noProof/>
            </w:rPr>
            <w:tab/>
          </w:r>
          <w:r w:rsidR="0030036C">
            <w:rPr>
              <w:noProof/>
            </w:rPr>
            <w:fldChar w:fldCharType="begin"/>
          </w:r>
          <w:r>
            <w:rPr>
              <w:noProof/>
            </w:rPr>
            <w:instrText xml:space="preserve"> PAGEREF _Toc154035821 \h </w:instrText>
          </w:r>
          <w:r w:rsidR="00F10213">
            <w:rPr>
              <w:noProof/>
            </w:rPr>
          </w:r>
          <w:r w:rsidR="0030036C">
            <w:rPr>
              <w:noProof/>
            </w:rPr>
            <w:fldChar w:fldCharType="separate"/>
          </w:r>
          <w:r>
            <w:rPr>
              <w:noProof/>
            </w:rPr>
            <w:t>9</w:t>
          </w:r>
          <w:r w:rsidR="0030036C">
            <w:rPr>
              <w:noProof/>
            </w:rPr>
            <w:fldChar w:fldCharType="end"/>
          </w:r>
        </w:p>
        <w:p w:rsidR="00086E9B" w:rsidRDefault="00086E9B">
          <w:pPr>
            <w:pStyle w:val="TOC3"/>
            <w:tabs>
              <w:tab w:val="left" w:pos="721"/>
              <w:tab w:val="right" w:leader="dot" w:pos="8630"/>
            </w:tabs>
            <w:rPr>
              <w:rFonts w:eastAsiaTheme="minorEastAsia"/>
              <w:i w:val="0"/>
              <w:noProof/>
              <w:sz w:val="24"/>
              <w:szCs w:val="24"/>
            </w:rPr>
          </w:pPr>
          <w:r>
            <w:rPr>
              <w:noProof/>
            </w:rPr>
            <w:t>VI.</w:t>
          </w:r>
          <w:r>
            <w:rPr>
              <w:rFonts w:eastAsiaTheme="minorEastAsia"/>
              <w:i w:val="0"/>
              <w:noProof/>
              <w:sz w:val="24"/>
              <w:szCs w:val="24"/>
            </w:rPr>
            <w:tab/>
          </w:r>
          <w:r>
            <w:rPr>
              <w:noProof/>
            </w:rPr>
            <w:t>com.jcho.jobs.JobList</w:t>
          </w:r>
          <w:r>
            <w:rPr>
              <w:noProof/>
            </w:rPr>
            <w:tab/>
          </w:r>
          <w:r w:rsidR="0030036C">
            <w:rPr>
              <w:noProof/>
            </w:rPr>
            <w:fldChar w:fldCharType="begin"/>
          </w:r>
          <w:r>
            <w:rPr>
              <w:noProof/>
            </w:rPr>
            <w:instrText xml:space="preserve"> PAGEREF _Toc154035822 \h </w:instrText>
          </w:r>
          <w:r w:rsidR="00F10213">
            <w:rPr>
              <w:noProof/>
            </w:rPr>
          </w:r>
          <w:r w:rsidR="0030036C">
            <w:rPr>
              <w:noProof/>
            </w:rPr>
            <w:fldChar w:fldCharType="separate"/>
          </w:r>
          <w:r>
            <w:rPr>
              <w:noProof/>
            </w:rPr>
            <w:t>9</w:t>
          </w:r>
          <w:r w:rsidR="0030036C">
            <w:rPr>
              <w:noProof/>
            </w:rPr>
            <w:fldChar w:fldCharType="end"/>
          </w:r>
        </w:p>
        <w:p w:rsidR="00086E9B" w:rsidRDefault="00086E9B">
          <w:pPr>
            <w:pStyle w:val="TOC3"/>
            <w:tabs>
              <w:tab w:val="left" w:pos="791"/>
              <w:tab w:val="right" w:leader="dot" w:pos="8630"/>
            </w:tabs>
            <w:rPr>
              <w:rFonts w:eastAsiaTheme="minorEastAsia"/>
              <w:i w:val="0"/>
              <w:noProof/>
              <w:sz w:val="24"/>
              <w:szCs w:val="24"/>
            </w:rPr>
          </w:pPr>
          <w:r>
            <w:rPr>
              <w:noProof/>
            </w:rPr>
            <w:t>VII.</w:t>
          </w:r>
          <w:r>
            <w:rPr>
              <w:rFonts w:eastAsiaTheme="minorEastAsia"/>
              <w:i w:val="0"/>
              <w:noProof/>
              <w:sz w:val="24"/>
              <w:szCs w:val="24"/>
            </w:rPr>
            <w:tab/>
          </w:r>
          <w:r>
            <w:rPr>
              <w:noProof/>
            </w:rPr>
            <w:t>com.jcho.jobs.JobStatusList</w:t>
          </w:r>
          <w:r>
            <w:rPr>
              <w:noProof/>
            </w:rPr>
            <w:tab/>
          </w:r>
          <w:r w:rsidR="0030036C">
            <w:rPr>
              <w:noProof/>
            </w:rPr>
            <w:fldChar w:fldCharType="begin"/>
          </w:r>
          <w:r>
            <w:rPr>
              <w:noProof/>
            </w:rPr>
            <w:instrText xml:space="preserve"> PAGEREF _Toc154035823 \h </w:instrText>
          </w:r>
          <w:r w:rsidR="00F10213">
            <w:rPr>
              <w:noProof/>
            </w:rPr>
          </w:r>
          <w:r w:rsidR="0030036C">
            <w:rPr>
              <w:noProof/>
            </w:rPr>
            <w:fldChar w:fldCharType="separate"/>
          </w:r>
          <w:r>
            <w:rPr>
              <w:noProof/>
            </w:rPr>
            <w:t>9</w:t>
          </w:r>
          <w:r w:rsidR="0030036C">
            <w:rPr>
              <w:noProof/>
            </w:rPr>
            <w:fldChar w:fldCharType="end"/>
          </w:r>
        </w:p>
        <w:p w:rsidR="00086E9B" w:rsidRDefault="00086E9B">
          <w:pPr>
            <w:pStyle w:val="TOC3"/>
            <w:tabs>
              <w:tab w:val="left" w:pos="862"/>
              <w:tab w:val="right" w:leader="dot" w:pos="8630"/>
            </w:tabs>
            <w:rPr>
              <w:rFonts w:eastAsiaTheme="minorEastAsia"/>
              <w:i w:val="0"/>
              <w:noProof/>
              <w:sz w:val="24"/>
              <w:szCs w:val="24"/>
            </w:rPr>
          </w:pPr>
          <w:r>
            <w:rPr>
              <w:noProof/>
            </w:rPr>
            <w:t>VIII.</w:t>
          </w:r>
          <w:r>
            <w:rPr>
              <w:rFonts w:eastAsiaTheme="minorEastAsia"/>
              <w:i w:val="0"/>
              <w:noProof/>
              <w:sz w:val="24"/>
              <w:szCs w:val="24"/>
            </w:rPr>
            <w:tab/>
          </w:r>
          <w:r>
            <w:rPr>
              <w:noProof/>
            </w:rPr>
            <w:t>com.jcho.jobs.JobListSerializer</w:t>
          </w:r>
          <w:r>
            <w:rPr>
              <w:noProof/>
            </w:rPr>
            <w:tab/>
          </w:r>
          <w:r w:rsidR="0030036C">
            <w:rPr>
              <w:noProof/>
            </w:rPr>
            <w:fldChar w:fldCharType="begin"/>
          </w:r>
          <w:r>
            <w:rPr>
              <w:noProof/>
            </w:rPr>
            <w:instrText xml:space="preserve"> PAGEREF _Toc154035824 \h </w:instrText>
          </w:r>
          <w:r w:rsidR="00F10213">
            <w:rPr>
              <w:noProof/>
            </w:rPr>
          </w:r>
          <w:r w:rsidR="0030036C">
            <w:rPr>
              <w:noProof/>
            </w:rPr>
            <w:fldChar w:fldCharType="separate"/>
          </w:r>
          <w:r>
            <w:rPr>
              <w:noProof/>
            </w:rPr>
            <w:t>9</w:t>
          </w:r>
          <w:r w:rsidR="0030036C">
            <w:rPr>
              <w:noProof/>
            </w:rPr>
            <w:fldChar w:fldCharType="end"/>
          </w:r>
        </w:p>
        <w:p w:rsidR="00086E9B" w:rsidRDefault="00086E9B">
          <w:pPr>
            <w:pStyle w:val="TOC3"/>
            <w:tabs>
              <w:tab w:val="left" w:pos="714"/>
              <w:tab w:val="right" w:leader="dot" w:pos="8630"/>
            </w:tabs>
            <w:rPr>
              <w:rFonts w:eastAsiaTheme="minorEastAsia"/>
              <w:i w:val="0"/>
              <w:noProof/>
              <w:sz w:val="24"/>
              <w:szCs w:val="24"/>
            </w:rPr>
          </w:pPr>
          <w:r>
            <w:rPr>
              <w:noProof/>
            </w:rPr>
            <w:t>IX.</w:t>
          </w:r>
          <w:r>
            <w:rPr>
              <w:rFonts w:eastAsiaTheme="minorEastAsia"/>
              <w:i w:val="0"/>
              <w:noProof/>
              <w:sz w:val="24"/>
              <w:szCs w:val="24"/>
            </w:rPr>
            <w:tab/>
          </w:r>
          <w:r>
            <w:rPr>
              <w:noProof/>
            </w:rPr>
            <w:t>com.jcho.jobs.JobStatusListSerializer</w:t>
          </w:r>
          <w:r>
            <w:rPr>
              <w:noProof/>
            </w:rPr>
            <w:tab/>
          </w:r>
          <w:r w:rsidR="0030036C">
            <w:rPr>
              <w:noProof/>
            </w:rPr>
            <w:fldChar w:fldCharType="begin"/>
          </w:r>
          <w:r>
            <w:rPr>
              <w:noProof/>
            </w:rPr>
            <w:instrText xml:space="preserve"> PAGEREF _Toc154035825 \h </w:instrText>
          </w:r>
          <w:r w:rsidR="00F10213">
            <w:rPr>
              <w:noProof/>
            </w:rPr>
          </w:r>
          <w:r w:rsidR="0030036C">
            <w:rPr>
              <w:noProof/>
            </w:rPr>
            <w:fldChar w:fldCharType="separate"/>
          </w:r>
          <w:r>
            <w:rPr>
              <w:noProof/>
            </w:rPr>
            <w:t>10</w:t>
          </w:r>
          <w:r w:rsidR="0030036C">
            <w:rPr>
              <w:noProof/>
            </w:rPr>
            <w:fldChar w:fldCharType="end"/>
          </w:r>
        </w:p>
        <w:p w:rsidR="00086E9B" w:rsidRDefault="00086E9B">
          <w:pPr>
            <w:pStyle w:val="TOC2"/>
            <w:tabs>
              <w:tab w:val="left" w:pos="392"/>
              <w:tab w:val="right" w:leader="dot" w:pos="8630"/>
            </w:tabs>
            <w:rPr>
              <w:rFonts w:eastAsiaTheme="minorEastAsia"/>
              <w:noProof/>
              <w:sz w:val="24"/>
              <w:szCs w:val="24"/>
            </w:rPr>
          </w:pPr>
          <w:r>
            <w:rPr>
              <w:noProof/>
            </w:rPr>
            <w:t>e.</w:t>
          </w:r>
          <w:r>
            <w:rPr>
              <w:rFonts w:eastAsiaTheme="minorEastAsia"/>
              <w:noProof/>
              <w:sz w:val="24"/>
              <w:szCs w:val="24"/>
            </w:rPr>
            <w:tab/>
          </w:r>
          <w:r>
            <w:rPr>
              <w:noProof/>
            </w:rPr>
            <w:t>Backup Library</w:t>
          </w:r>
          <w:r>
            <w:rPr>
              <w:noProof/>
            </w:rPr>
            <w:tab/>
          </w:r>
          <w:r w:rsidR="0030036C">
            <w:rPr>
              <w:noProof/>
            </w:rPr>
            <w:fldChar w:fldCharType="begin"/>
          </w:r>
          <w:r>
            <w:rPr>
              <w:noProof/>
            </w:rPr>
            <w:instrText xml:space="preserve"> PAGEREF _Toc154035826 \h </w:instrText>
          </w:r>
          <w:r w:rsidR="00F10213">
            <w:rPr>
              <w:noProof/>
            </w:rPr>
          </w:r>
          <w:r w:rsidR="0030036C">
            <w:rPr>
              <w:noProof/>
            </w:rPr>
            <w:fldChar w:fldCharType="separate"/>
          </w:r>
          <w:r>
            <w:rPr>
              <w:noProof/>
            </w:rPr>
            <w:t>10</w:t>
          </w:r>
          <w:r w:rsidR="0030036C">
            <w:rPr>
              <w:noProof/>
            </w:rPr>
            <w:fldChar w:fldCharType="end"/>
          </w:r>
        </w:p>
        <w:p w:rsidR="00086E9B" w:rsidRDefault="00086E9B">
          <w:pPr>
            <w:pStyle w:val="TOC3"/>
            <w:tabs>
              <w:tab w:val="left" w:pos="644"/>
              <w:tab w:val="right" w:leader="dot" w:pos="8630"/>
            </w:tabs>
            <w:rPr>
              <w:rFonts w:eastAsiaTheme="minorEastAsia"/>
              <w:i w:val="0"/>
              <w:noProof/>
              <w:sz w:val="24"/>
              <w:szCs w:val="24"/>
            </w:rPr>
          </w:pPr>
          <w:r>
            <w:rPr>
              <w:noProof/>
            </w:rPr>
            <w:t>X.</w:t>
          </w:r>
          <w:r>
            <w:rPr>
              <w:rFonts w:eastAsiaTheme="minorEastAsia"/>
              <w:i w:val="0"/>
              <w:noProof/>
              <w:sz w:val="24"/>
              <w:szCs w:val="24"/>
            </w:rPr>
            <w:tab/>
          </w:r>
          <w:r>
            <w:rPr>
              <w:noProof/>
            </w:rPr>
            <w:t>com.jcho.archiver.model.ArchiveJob</w:t>
          </w:r>
          <w:r>
            <w:rPr>
              <w:noProof/>
            </w:rPr>
            <w:tab/>
          </w:r>
          <w:r w:rsidR="0030036C">
            <w:rPr>
              <w:noProof/>
            </w:rPr>
            <w:fldChar w:fldCharType="begin"/>
          </w:r>
          <w:r>
            <w:rPr>
              <w:noProof/>
            </w:rPr>
            <w:instrText xml:space="preserve"> PAGEREF _Toc154035827 \h </w:instrText>
          </w:r>
          <w:r w:rsidR="00F10213">
            <w:rPr>
              <w:noProof/>
            </w:rPr>
          </w:r>
          <w:r w:rsidR="0030036C">
            <w:rPr>
              <w:noProof/>
            </w:rPr>
            <w:fldChar w:fldCharType="separate"/>
          </w:r>
          <w:r>
            <w:rPr>
              <w:noProof/>
            </w:rPr>
            <w:t>10</w:t>
          </w:r>
          <w:r w:rsidR="0030036C">
            <w:rPr>
              <w:noProof/>
            </w:rPr>
            <w:fldChar w:fldCharType="end"/>
          </w:r>
        </w:p>
        <w:p w:rsidR="00086E9B" w:rsidRDefault="00086E9B">
          <w:pPr>
            <w:pStyle w:val="TOC2"/>
            <w:tabs>
              <w:tab w:val="left" w:pos="352"/>
              <w:tab w:val="right" w:leader="dot" w:pos="8630"/>
            </w:tabs>
            <w:rPr>
              <w:rFonts w:eastAsiaTheme="minorEastAsia"/>
              <w:noProof/>
              <w:sz w:val="24"/>
              <w:szCs w:val="24"/>
            </w:rPr>
          </w:pPr>
          <w:r>
            <w:rPr>
              <w:noProof/>
            </w:rPr>
            <w:t>f.</w:t>
          </w:r>
          <w:r>
            <w:rPr>
              <w:rFonts w:eastAsiaTheme="minorEastAsia"/>
              <w:noProof/>
              <w:sz w:val="24"/>
              <w:szCs w:val="24"/>
            </w:rPr>
            <w:tab/>
          </w:r>
          <w:r>
            <w:rPr>
              <w:noProof/>
            </w:rPr>
            <w:t>Utility Library</w:t>
          </w:r>
          <w:r>
            <w:rPr>
              <w:noProof/>
            </w:rPr>
            <w:tab/>
          </w:r>
          <w:r w:rsidR="0030036C">
            <w:rPr>
              <w:noProof/>
            </w:rPr>
            <w:fldChar w:fldCharType="begin"/>
          </w:r>
          <w:r>
            <w:rPr>
              <w:noProof/>
            </w:rPr>
            <w:instrText xml:space="preserve"> PAGEREF _Toc154035828 \h </w:instrText>
          </w:r>
          <w:r w:rsidR="00F10213">
            <w:rPr>
              <w:noProof/>
            </w:rPr>
          </w:r>
          <w:r w:rsidR="0030036C">
            <w:rPr>
              <w:noProof/>
            </w:rPr>
            <w:fldChar w:fldCharType="separate"/>
          </w:r>
          <w:r>
            <w:rPr>
              <w:noProof/>
            </w:rPr>
            <w:t>11</w:t>
          </w:r>
          <w:r w:rsidR="0030036C">
            <w:rPr>
              <w:noProof/>
            </w:rPr>
            <w:fldChar w:fldCharType="end"/>
          </w:r>
        </w:p>
        <w:p w:rsidR="00086E9B" w:rsidRDefault="00086E9B">
          <w:pPr>
            <w:pStyle w:val="TOC3"/>
            <w:tabs>
              <w:tab w:val="left" w:pos="714"/>
              <w:tab w:val="right" w:leader="dot" w:pos="8630"/>
            </w:tabs>
            <w:rPr>
              <w:rFonts w:eastAsiaTheme="minorEastAsia"/>
              <w:i w:val="0"/>
              <w:noProof/>
              <w:sz w:val="24"/>
              <w:szCs w:val="24"/>
            </w:rPr>
          </w:pPr>
          <w:r>
            <w:rPr>
              <w:noProof/>
            </w:rPr>
            <w:t>XI.</w:t>
          </w:r>
          <w:r>
            <w:rPr>
              <w:rFonts w:eastAsiaTheme="minorEastAsia"/>
              <w:i w:val="0"/>
              <w:noProof/>
              <w:sz w:val="24"/>
              <w:szCs w:val="24"/>
            </w:rPr>
            <w:tab/>
          </w:r>
          <w:r>
            <w:rPr>
              <w:noProof/>
            </w:rPr>
            <w:t>com.jcho.util.logging.Logger</w:t>
          </w:r>
          <w:r>
            <w:rPr>
              <w:noProof/>
            </w:rPr>
            <w:tab/>
          </w:r>
          <w:r w:rsidR="0030036C">
            <w:rPr>
              <w:noProof/>
            </w:rPr>
            <w:fldChar w:fldCharType="begin"/>
          </w:r>
          <w:r>
            <w:rPr>
              <w:noProof/>
            </w:rPr>
            <w:instrText xml:space="preserve"> PAGEREF _Toc154035829 \h </w:instrText>
          </w:r>
          <w:r w:rsidR="00F10213">
            <w:rPr>
              <w:noProof/>
            </w:rPr>
          </w:r>
          <w:r w:rsidR="0030036C">
            <w:rPr>
              <w:noProof/>
            </w:rPr>
            <w:fldChar w:fldCharType="separate"/>
          </w:r>
          <w:r>
            <w:rPr>
              <w:noProof/>
            </w:rPr>
            <w:t>11</w:t>
          </w:r>
          <w:r w:rsidR="0030036C">
            <w:rPr>
              <w:noProof/>
            </w:rPr>
            <w:fldChar w:fldCharType="end"/>
          </w:r>
        </w:p>
        <w:p w:rsidR="00086E9B" w:rsidRDefault="00086E9B">
          <w:pPr>
            <w:pStyle w:val="TOC2"/>
            <w:tabs>
              <w:tab w:val="left" w:pos="394"/>
              <w:tab w:val="right" w:leader="dot" w:pos="8630"/>
            </w:tabs>
            <w:rPr>
              <w:rFonts w:eastAsiaTheme="minorEastAsia"/>
              <w:noProof/>
              <w:sz w:val="24"/>
              <w:szCs w:val="24"/>
            </w:rPr>
          </w:pPr>
          <w:r>
            <w:rPr>
              <w:noProof/>
            </w:rPr>
            <w:t>g.</w:t>
          </w:r>
          <w:r>
            <w:rPr>
              <w:rFonts w:eastAsiaTheme="minorEastAsia"/>
              <w:noProof/>
              <w:sz w:val="24"/>
              <w:szCs w:val="24"/>
            </w:rPr>
            <w:tab/>
          </w:r>
          <w:r>
            <w:rPr>
              <w:noProof/>
            </w:rPr>
            <w:t>com.jcho.util.zip.ZipUtil</w:t>
          </w:r>
          <w:r>
            <w:rPr>
              <w:noProof/>
            </w:rPr>
            <w:tab/>
          </w:r>
          <w:r w:rsidR="0030036C">
            <w:rPr>
              <w:noProof/>
            </w:rPr>
            <w:fldChar w:fldCharType="begin"/>
          </w:r>
          <w:r>
            <w:rPr>
              <w:noProof/>
            </w:rPr>
            <w:instrText xml:space="preserve"> PAGEREF _Toc154035830 \h </w:instrText>
          </w:r>
          <w:r w:rsidR="00F10213">
            <w:rPr>
              <w:noProof/>
            </w:rPr>
          </w:r>
          <w:r w:rsidR="0030036C">
            <w:rPr>
              <w:noProof/>
            </w:rPr>
            <w:fldChar w:fldCharType="separate"/>
          </w:r>
          <w:r>
            <w:rPr>
              <w:noProof/>
            </w:rPr>
            <w:t>11</w:t>
          </w:r>
          <w:r w:rsidR="0030036C">
            <w:rPr>
              <w:noProof/>
            </w:rPr>
            <w:fldChar w:fldCharType="end"/>
          </w:r>
        </w:p>
        <w:p w:rsidR="00086E9B" w:rsidRDefault="00086E9B">
          <w:pPr>
            <w:pStyle w:val="TOC1"/>
            <w:tabs>
              <w:tab w:val="left" w:pos="426"/>
              <w:tab w:val="right" w:leader="dot" w:pos="8630"/>
            </w:tabs>
            <w:rPr>
              <w:rFonts w:asciiTheme="minorHAnsi" w:eastAsiaTheme="minorEastAsia" w:hAnsiTheme="minorHAnsi"/>
              <w:b w:val="0"/>
              <w:noProof/>
              <w:color w:val="auto"/>
            </w:rPr>
          </w:pPr>
          <w:r>
            <w:rPr>
              <w:noProof/>
            </w:rPr>
            <w:t>7.</w:t>
          </w:r>
          <w:r>
            <w:rPr>
              <w:rFonts w:asciiTheme="minorHAnsi" w:eastAsiaTheme="minorEastAsia" w:hAnsiTheme="minorHAnsi"/>
              <w:b w:val="0"/>
              <w:noProof/>
              <w:color w:val="auto"/>
            </w:rPr>
            <w:tab/>
          </w:r>
          <w:r>
            <w:rPr>
              <w:noProof/>
            </w:rPr>
            <w:t>File Formats</w:t>
          </w:r>
          <w:r>
            <w:rPr>
              <w:noProof/>
            </w:rPr>
            <w:tab/>
          </w:r>
          <w:r w:rsidR="0030036C">
            <w:rPr>
              <w:noProof/>
            </w:rPr>
            <w:fldChar w:fldCharType="begin"/>
          </w:r>
          <w:r>
            <w:rPr>
              <w:noProof/>
            </w:rPr>
            <w:instrText xml:space="preserve"> PAGEREF _Toc154035831 \h </w:instrText>
          </w:r>
          <w:r w:rsidR="00F10213">
            <w:rPr>
              <w:noProof/>
            </w:rPr>
          </w:r>
          <w:r w:rsidR="0030036C">
            <w:rPr>
              <w:noProof/>
            </w:rPr>
            <w:fldChar w:fldCharType="separate"/>
          </w:r>
          <w:r>
            <w:rPr>
              <w:noProof/>
            </w:rPr>
            <w:t>11</w:t>
          </w:r>
          <w:r w:rsidR="0030036C">
            <w:rPr>
              <w:noProof/>
            </w:rPr>
            <w:fldChar w:fldCharType="end"/>
          </w:r>
        </w:p>
        <w:p w:rsidR="00086E9B" w:rsidRDefault="00086E9B">
          <w:pPr>
            <w:pStyle w:val="TOC2"/>
            <w:tabs>
              <w:tab w:val="left" w:pos="407"/>
              <w:tab w:val="right" w:leader="dot" w:pos="8630"/>
            </w:tabs>
            <w:rPr>
              <w:rFonts w:eastAsiaTheme="minorEastAsia"/>
              <w:noProof/>
              <w:sz w:val="24"/>
              <w:szCs w:val="24"/>
            </w:rPr>
          </w:pPr>
          <w:r>
            <w:rPr>
              <w:noProof/>
            </w:rPr>
            <w:t>h.</w:t>
          </w:r>
          <w:r>
            <w:rPr>
              <w:rFonts w:eastAsiaTheme="minorEastAsia"/>
              <w:noProof/>
              <w:sz w:val="24"/>
              <w:szCs w:val="24"/>
            </w:rPr>
            <w:tab/>
          </w:r>
          <w:r>
            <w:rPr>
              <w:noProof/>
            </w:rPr>
            <w:t>Jobs.yml</w:t>
          </w:r>
          <w:r>
            <w:rPr>
              <w:noProof/>
            </w:rPr>
            <w:tab/>
          </w:r>
          <w:r w:rsidR="0030036C">
            <w:rPr>
              <w:noProof/>
            </w:rPr>
            <w:fldChar w:fldCharType="begin"/>
          </w:r>
          <w:r>
            <w:rPr>
              <w:noProof/>
            </w:rPr>
            <w:instrText xml:space="preserve"> PAGEREF _Toc154035832 \h </w:instrText>
          </w:r>
          <w:r w:rsidR="00F10213">
            <w:rPr>
              <w:noProof/>
            </w:rPr>
          </w:r>
          <w:r w:rsidR="0030036C">
            <w:rPr>
              <w:noProof/>
            </w:rPr>
            <w:fldChar w:fldCharType="separate"/>
          </w:r>
          <w:r>
            <w:rPr>
              <w:noProof/>
            </w:rPr>
            <w:t>11</w:t>
          </w:r>
          <w:r w:rsidR="0030036C">
            <w:rPr>
              <w:noProof/>
            </w:rPr>
            <w:fldChar w:fldCharType="end"/>
          </w:r>
        </w:p>
        <w:p w:rsidR="00086E9B" w:rsidRDefault="00086E9B">
          <w:pPr>
            <w:pStyle w:val="TOC2"/>
            <w:tabs>
              <w:tab w:val="left" w:pos="346"/>
              <w:tab w:val="right" w:leader="dot" w:pos="8630"/>
            </w:tabs>
            <w:rPr>
              <w:rFonts w:eastAsiaTheme="minorEastAsia"/>
              <w:noProof/>
              <w:sz w:val="24"/>
              <w:szCs w:val="24"/>
            </w:rPr>
          </w:pPr>
          <w:r>
            <w:rPr>
              <w:noProof/>
            </w:rPr>
            <w:t>i.</w:t>
          </w:r>
          <w:r>
            <w:rPr>
              <w:rFonts w:eastAsiaTheme="minorEastAsia"/>
              <w:noProof/>
              <w:sz w:val="24"/>
              <w:szCs w:val="24"/>
            </w:rPr>
            <w:tab/>
          </w:r>
          <w:r>
            <w:rPr>
              <w:noProof/>
            </w:rPr>
            <w:t>JobStatus.yml</w:t>
          </w:r>
          <w:r>
            <w:rPr>
              <w:noProof/>
            </w:rPr>
            <w:tab/>
          </w:r>
          <w:r w:rsidR="0030036C">
            <w:rPr>
              <w:noProof/>
            </w:rPr>
            <w:fldChar w:fldCharType="begin"/>
          </w:r>
          <w:r>
            <w:rPr>
              <w:noProof/>
            </w:rPr>
            <w:instrText xml:space="preserve"> PAGEREF _Toc154035833 \h </w:instrText>
          </w:r>
          <w:r w:rsidR="00F10213">
            <w:rPr>
              <w:noProof/>
            </w:rPr>
          </w:r>
          <w:r w:rsidR="0030036C">
            <w:rPr>
              <w:noProof/>
            </w:rPr>
            <w:fldChar w:fldCharType="separate"/>
          </w:r>
          <w:r>
            <w:rPr>
              <w:noProof/>
            </w:rPr>
            <w:t>12</w:t>
          </w:r>
          <w:r w:rsidR="0030036C">
            <w:rPr>
              <w:noProof/>
            </w:rPr>
            <w:fldChar w:fldCharType="end"/>
          </w:r>
        </w:p>
        <w:p w:rsidR="00FE2A7D" w:rsidRDefault="0030036C">
          <w:r>
            <w:fldChar w:fldCharType="end"/>
          </w:r>
        </w:p>
      </w:sdtContent>
    </w:sdt>
    <w:p w:rsidR="00086E9B" w:rsidRPr="00FE2A7D" w:rsidRDefault="00FE2A7D" w:rsidP="00FE2A7D">
      <w:r>
        <w:br w:type="page"/>
      </w:r>
    </w:p>
    <w:p w:rsidR="00ED4B83" w:rsidRDefault="00ED4B83" w:rsidP="00086E9B">
      <w:pPr>
        <w:pStyle w:val="Heading1"/>
        <w:numPr>
          <w:numberingChange w:id="1" w:author="Jamie Cho" w:date="2010-12-15T12:35:00Z" w:original="%1:2:0:."/>
        </w:numPr>
      </w:pPr>
      <w:bookmarkStart w:id="2" w:name="_Toc154035808"/>
      <w:r>
        <w:t>Introduction</w:t>
      </w:r>
      <w:bookmarkEnd w:id="2"/>
    </w:p>
    <w:p w:rsidR="00ED4B83" w:rsidRDefault="00BD75D6">
      <w:r>
        <w:t>This document describes the design for Ar</w:t>
      </w:r>
      <w:r w:rsidR="00ED4B83">
        <w:t>c</w:t>
      </w:r>
      <w:r>
        <w:t xml:space="preserve">hiver, a </w:t>
      </w:r>
      <w:r w:rsidR="00ED4B83">
        <w:t xml:space="preserve">Desktop software </w:t>
      </w:r>
      <w:r>
        <w:t>tool that remotely archives files on a local</w:t>
      </w:r>
      <w:r w:rsidR="00ED4B83">
        <w:t xml:space="preserve"> computer on a scheduled basis. This tool is designed to scale to mee</w:t>
      </w:r>
      <w:r w:rsidR="00137E4E">
        <w:t>t the needs of advanced users</w:t>
      </w:r>
      <w:r w:rsidR="00ED4B83">
        <w:t xml:space="preserve"> to intermediate computer users. Archiver is desgined to run on MacOS X and Windows.</w:t>
      </w:r>
    </w:p>
    <w:p w:rsidR="00F330D7" w:rsidRDefault="00F330D7" w:rsidP="00086E9B">
      <w:pPr>
        <w:pStyle w:val="Heading1"/>
        <w:numPr>
          <w:numberingChange w:id="3" w:author="Jamie Cho" w:date="2010-12-15T12:35:00Z" w:original="%1:3:0:."/>
        </w:numPr>
      </w:pPr>
      <w:bookmarkStart w:id="4" w:name="_Toc154035809"/>
      <w:r>
        <w:t>Assumptions</w:t>
      </w:r>
      <w:bookmarkEnd w:id="4"/>
    </w:p>
    <w:p w:rsidR="00F330D7" w:rsidRDefault="00ED4B83" w:rsidP="00F330D7">
      <w:pPr>
        <w:pStyle w:val="ListParagraph"/>
        <w:numPr>
          <w:ilvl w:val="0"/>
          <w:numId w:val="1"/>
          <w:numberingChange w:id="5" w:author="Jamie Cho" w:date="2010-12-15T12:35:00Z" w:original=""/>
        </w:numPr>
      </w:pPr>
      <w:r>
        <w:t xml:space="preserve">Higher level tools such as cron cannot be effectively integrated </w:t>
      </w:r>
    </w:p>
    <w:p w:rsidR="00193E56" w:rsidRDefault="00ED4B83" w:rsidP="00F330D7">
      <w:pPr>
        <w:pStyle w:val="ListParagraph"/>
        <w:numPr>
          <w:ilvl w:val="0"/>
          <w:numId w:val="1"/>
          <w:numberingChange w:id="6" w:author="Jamie Cho" w:date="2010-12-15T12:35:00Z" w:original=""/>
        </w:numPr>
      </w:pPr>
      <w:r>
        <w:t>C</w:t>
      </w:r>
      <w:r w:rsidR="00193E56">
        <w:t xml:space="preserve">onsistent </w:t>
      </w:r>
      <w:r>
        <w:t xml:space="preserve">user interface </w:t>
      </w:r>
      <w:r w:rsidR="00193E56">
        <w:t>across platforms to minimize development time, training and documentation.</w:t>
      </w:r>
    </w:p>
    <w:p w:rsidR="00ED4B83" w:rsidRDefault="00193E56" w:rsidP="00193E56">
      <w:pPr>
        <w:pStyle w:val="ListParagraph"/>
        <w:numPr>
          <w:ilvl w:val="0"/>
          <w:numId w:val="1"/>
          <w:numberingChange w:id="7" w:author="Jamie Cho" w:date="2010-12-15T12:35:00Z" w:original=""/>
        </w:numPr>
      </w:pPr>
      <w:r>
        <w:t>We want to leverage the in house Java development skills.</w:t>
      </w:r>
    </w:p>
    <w:p w:rsidR="002E267E" w:rsidRDefault="00ED4B83" w:rsidP="00193E56">
      <w:pPr>
        <w:pStyle w:val="ListParagraph"/>
        <w:numPr>
          <w:ilvl w:val="0"/>
          <w:numId w:val="1"/>
          <w:numberingChange w:id="8" w:author="Jamie Cho" w:date="2010-12-15T12:35:00Z" w:original=""/>
        </w:numPr>
      </w:pPr>
      <w:r>
        <w:t>Human readable file formats for advanced users.</w:t>
      </w:r>
    </w:p>
    <w:p w:rsidR="00CA6793" w:rsidRDefault="002E267E" w:rsidP="00193E56">
      <w:pPr>
        <w:pStyle w:val="ListParagraph"/>
        <w:numPr>
          <w:ilvl w:val="0"/>
          <w:numId w:val="1"/>
          <w:numberingChange w:id="9" w:author="Jamie Cho" w:date="2010-12-15T12:35:00Z" w:original=""/>
        </w:numPr>
      </w:pPr>
      <w:r>
        <w:t>It is likely that Archiver’s functionality will be useful in other products including the actual backup facility and the ability to run generic jobs such as periodically running a shell script.</w:t>
      </w:r>
    </w:p>
    <w:p w:rsidR="00457415" w:rsidRDefault="00CA6793" w:rsidP="00193E56">
      <w:pPr>
        <w:pStyle w:val="ListParagraph"/>
        <w:numPr>
          <w:ilvl w:val="0"/>
          <w:numId w:val="1"/>
          <w:numberingChange w:id="10" w:author="Jamie Cho" w:date="2010-12-15T12:35:00Z" w:original=""/>
        </w:numPr>
      </w:pPr>
      <w:r>
        <w:t>Archiver only supports the backup but not the restore. The restore functionality can be added in the future.</w:t>
      </w:r>
    </w:p>
    <w:p w:rsidR="00ED4B83" w:rsidRDefault="00193E56" w:rsidP="00086E9B">
      <w:pPr>
        <w:pStyle w:val="Heading1"/>
        <w:numPr>
          <w:numberingChange w:id="11" w:author="Jamie Cho" w:date="2010-12-15T12:35:00Z" w:original="%1:4:0:."/>
        </w:numPr>
      </w:pPr>
      <w:bookmarkStart w:id="12" w:name="_Toc154035810"/>
      <w:r>
        <w:t>Document Scope</w:t>
      </w:r>
      <w:bookmarkEnd w:id="12"/>
    </w:p>
    <w:p w:rsidR="00ED4B83" w:rsidRDefault="00ED4B83" w:rsidP="00193E56">
      <w:r>
        <w:t xml:space="preserve">This document covers the basic design </w:t>
      </w:r>
      <w:r w:rsidR="00137E4E">
        <w:t xml:space="preserve">and testing </w:t>
      </w:r>
      <w:r>
        <w:t xml:space="preserve">of </w:t>
      </w:r>
      <w:r w:rsidR="00137E4E">
        <w:t>Archiver</w:t>
      </w:r>
      <w:r>
        <w:t>. It does not cover specific platform issues such as StartupItem/Service integration and installers.</w:t>
      </w:r>
      <w:r w:rsidR="00457415">
        <w:t xml:space="preserve"> This document does not address the future needs of beginners and the desirability to direct their business to partner services.</w:t>
      </w:r>
    </w:p>
    <w:p w:rsidR="00ED4B83" w:rsidRDefault="00ED4B83" w:rsidP="00086E9B">
      <w:pPr>
        <w:pStyle w:val="Heading1"/>
        <w:numPr>
          <w:numberingChange w:id="13" w:author="Jamie Cho" w:date="2010-12-15T12:35:00Z" w:original="%1:5:0:."/>
        </w:numPr>
      </w:pPr>
      <w:bookmarkStart w:id="14" w:name="_Toc154035811"/>
      <w:r>
        <w:t>High Level Overview</w:t>
      </w:r>
      <w:bookmarkEnd w:id="14"/>
    </w:p>
    <w:p w:rsidR="00ED4B83" w:rsidRDefault="00ED4B83" w:rsidP="00193E56">
      <w:r>
        <w:t xml:space="preserve">At a high level, Archiver is composed of </w:t>
      </w:r>
      <w:r w:rsidR="00F40E1E">
        <w:t>five</w:t>
      </w:r>
      <w:r>
        <w:t xml:space="preserve"> main components:</w:t>
      </w:r>
    </w:p>
    <w:p w:rsidR="00ED4B83" w:rsidRDefault="00ED4B83" w:rsidP="00ED4B83">
      <w:pPr>
        <w:pStyle w:val="ListParagraph"/>
        <w:numPr>
          <w:ilvl w:val="0"/>
          <w:numId w:val="3"/>
          <w:numberingChange w:id="15" w:author="Jamie Cho" w:date="2010-12-15T12:35:00Z" w:original="%1:1:0:."/>
        </w:numPr>
      </w:pPr>
      <w:r>
        <w:t>Backend</w:t>
      </w:r>
    </w:p>
    <w:p w:rsidR="00ED4B83" w:rsidRDefault="00ED4B83" w:rsidP="00ED4B83">
      <w:pPr>
        <w:pStyle w:val="ListParagraph"/>
        <w:numPr>
          <w:ilvl w:val="0"/>
          <w:numId w:val="3"/>
          <w:numberingChange w:id="16" w:author="Jamie Cho" w:date="2010-12-15T12:35:00Z" w:original="%1:2:0:."/>
        </w:numPr>
      </w:pPr>
      <w:r>
        <w:t>UI</w:t>
      </w:r>
    </w:p>
    <w:p w:rsidR="00F40E1E" w:rsidRDefault="00ED4B83" w:rsidP="00ED4B83">
      <w:pPr>
        <w:pStyle w:val="ListParagraph"/>
        <w:numPr>
          <w:ilvl w:val="0"/>
          <w:numId w:val="3"/>
          <w:numberingChange w:id="17" w:author="Jamie Cho" w:date="2010-12-15T12:35:00Z" w:original="%1:3:0:."/>
        </w:numPr>
      </w:pPr>
      <w:r>
        <w:t xml:space="preserve">Shared </w:t>
      </w:r>
      <w:r w:rsidR="00F40E1E">
        <w:t xml:space="preserve">Archiver </w:t>
      </w:r>
      <w:r>
        <w:t>Library</w:t>
      </w:r>
    </w:p>
    <w:p w:rsidR="00F40E1E" w:rsidRDefault="00F40E1E" w:rsidP="00ED4B83">
      <w:pPr>
        <w:pStyle w:val="ListParagraph"/>
        <w:numPr>
          <w:ilvl w:val="0"/>
          <w:numId w:val="3"/>
          <w:numberingChange w:id="18" w:author="Jamie Cho" w:date="2010-12-15T12:35:00Z" w:original="%1:4:0:."/>
        </w:numPr>
      </w:pPr>
      <w:r>
        <w:t>Shared Jobs Library</w:t>
      </w:r>
    </w:p>
    <w:p w:rsidR="00ED4B83" w:rsidRDefault="00F40E1E" w:rsidP="00ED4B83">
      <w:pPr>
        <w:pStyle w:val="ListParagraph"/>
        <w:numPr>
          <w:ilvl w:val="0"/>
          <w:numId w:val="3"/>
          <w:numberingChange w:id="19" w:author="Jamie Cho" w:date="2010-12-15T12:35:00Z" w:original="%1:5:0:."/>
        </w:numPr>
      </w:pPr>
      <w:r>
        <w:t>Shared Utility Library</w:t>
      </w:r>
    </w:p>
    <w:p w:rsidR="0056766F" w:rsidRDefault="0056766F" w:rsidP="00ED4B83">
      <w:r w:rsidRPr="0056766F">
        <w:rPr>
          <w:noProof/>
        </w:rPr>
        <w:drawing>
          <wp:inline distT="0" distB="0" distL="0" distR="0">
            <wp:extent cx="5486400" cy="3953510"/>
            <wp:effectExtent l="25400" t="0" r="0" b="0"/>
            <wp:docPr id="3"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589413"/>
                      <a:chOff x="0" y="92292"/>
                      <a:chExt cx="9144000" cy="6589413"/>
                    </a:xfrm>
                  </a:grpSpPr>
                  <a:sp>
                    <a:nvSpPr>
                      <a:cNvPr id="4" name="Rounded Rectangle 3"/>
                      <a:cNvSpPr/>
                    </a:nvSpPr>
                    <a:spPr>
                      <a:xfrm>
                        <a:off x="88285" y="92292"/>
                        <a:ext cx="1710552" cy="1192132"/>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400" dirty="0" smtClean="0"/>
                            <a:t>Backend</a:t>
                          </a:r>
                          <a:endParaRPr lang="en-US" sz="2400" dirty="0"/>
                        </a:p>
                      </a:txBody>
                      <a:useSpRect/>
                    </a:txSp>
                    <a:style>
                      <a:lnRef idx="1">
                        <a:schemeClr val="accent1"/>
                      </a:lnRef>
                      <a:fillRef idx="3">
                        <a:schemeClr val="accent1"/>
                      </a:fillRef>
                      <a:effectRef idx="2">
                        <a:schemeClr val="accent1"/>
                      </a:effectRef>
                      <a:fontRef idx="minor">
                        <a:schemeClr val="lt1"/>
                      </a:fontRef>
                    </a:style>
                  </a:sp>
                  <a:sp>
                    <a:nvSpPr>
                      <a:cNvPr id="5" name="Rounded Rectangle 4"/>
                      <a:cNvSpPr/>
                    </a:nvSpPr>
                    <a:spPr>
                      <a:xfrm>
                        <a:off x="4283808" y="93880"/>
                        <a:ext cx="1710552" cy="1192132"/>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400" dirty="0" smtClean="0"/>
                            <a:t>UI</a:t>
                          </a:r>
                        </a:p>
                      </a:txBody>
                      <a:useSpRect/>
                    </a:txSp>
                    <a:style>
                      <a:lnRef idx="1">
                        <a:schemeClr val="accent1"/>
                      </a:lnRef>
                      <a:fillRef idx="3">
                        <a:schemeClr val="accent1"/>
                      </a:fillRef>
                      <a:effectRef idx="2">
                        <a:schemeClr val="accent1"/>
                      </a:effectRef>
                      <a:fontRef idx="minor">
                        <a:schemeClr val="lt1"/>
                      </a:fontRef>
                    </a:style>
                  </a:sp>
                  <a:cxnSp>
                    <a:nvCxnSpPr>
                      <a:cNvPr id="7" name="Straight Connector 6"/>
                      <a:cNvCxnSpPr>
                        <a:stCxn id="4" idx="3"/>
                        <a:endCxn id="5" idx="1"/>
                      </a:cNvCxnSpPr>
                    </a:nvCxnSpPr>
                    <a:spPr>
                      <a:xfrm>
                        <a:off x="1798837" y="688358"/>
                        <a:ext cx="2484971" cy="1588"/>
                      </a:xfrm>
                      <a:prstGeom prst="line">
                        <a:avLst/>
                      </a:prstGeom>
                      <a:ln w="25400" cap="flat" cmpd="sng" algn="ctr">
                        <a:solidFill>
                          <a:schemeClr val="accent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8" name="TextBox 7"/>
                      <a:cNvSpPr txBox="1"/>
                    </a:nvSpPr>
                    <a:spPr>
                      <a:xfrm>
                        <a:off x="2690655" y="247788"/>
                        <a:ext cx="56551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RMI</a:t>
                          </a:r>
                          <a:endParaRPr lang="en-US" dirty="0"/>
                        </a:p>
                      </a:txBody>
                      <a:useSpRect/>
                    </a:txSp>
                  </a:sp>
                  <a:sp>
                    <a:nvSpPr>
                      <a:cNvPr id="10" name="Rounded Rectangle 9"/>
                      <a:cNvSpPr/>
                    </a:nvSpPr>
                    <a:spPr>
                      <a:xfrm>
                        <a:off x="2400896" y="1942185"/>
                        <a:ext cx="1710552" cy="1192132"/>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400" dirty="0" err="1" smtClean="0"/>
                            <a:t>Archiver</a:t>
                          </a:r>
                          <a:r>
                            <a:rPr lang="en-US" sz="2400" dirty="0" smtClean="0"/>
                            <a:t> Library</a:t>
                          </a:r>
                          <a:endParaRPr lang="en-US" sz="2400" dirty="0"/>
                        </a:p>
                      </a:txBody>
                      <a:useSpRect/>
                    </a:txSp>
                    <a:style>
                      <a:lnRef idx="1">
                        <a:schemeClr val="accent1"/>
                      </a:lnRef>
                      <a:fillRef idx="3">
                        <a:schemeClr val="accent1"/>
                      </a:fillRef>
                      <a:effectRef idx="2">
                        <a:schemeClr val="accent1"/>
                      </a:effectRef>
                      <a:fontRef idx="minor">
                        <a:schemeClr val="lt1"/>
                      </a:fontRef>
                    </a:style>
                  </a:sp>
                  <a:cxnSp>
                    <a:nvCxnSpPr>
                      <a:cNvPr id="12" name="Straight Arrow Connector 11"/>
                      <a:cNvCxnSpPr>
                        <a:stCxn id="4" idx="2"/>
                        <a:endCxn id="10" idx="0"/>
                      </a:cNvCxnSpPr>
                    </a:nvCxnSpPr>
                    <a:spPr>
                      <a:xfrm rot="16200000" flipH="1">
                        <a:off x="1770986" y="456998"/>
                        <a:ext cx="657761" cy="2312611"/>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4" name="Straight Arrow Connector 13"/>
                      <a:cNvCxnSpPr>
                        <a:stCxn id="5" idx="2"/>
                        <a:endCxn id="10" idx="0"/>
                      </a:cNvCxnSpPr>
                    </a:nvCxnSpPr>
                    <a:spPr>
                      <a:xfrm rot="5400000">
                        <a:off x="3869542" y="672642"/>
                        <a:ext cx="656173" cy="1882912"/>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15" name="TextBox 14"/>
                      <a:cNvSpPr txBox="1"/>
                    </a:nvSpPr>
                    <a:spPr>
                      <a:xfrm>
                        <a:off x="2118137" y="1101346"/>
                        <a:ext cx="63350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Uses</a:t>
                          </a:r>
                          <a:endParaRPr lang="en-US" dirty="0"/>
                        </a:p>
                      </a:txBody>
                      <a:useSpRect/>
                    </a:txSp>
                  </a:sp>
                  <a:sp>
                    <a:nvSpPr>
                      <a:cNvPr id="16" name="TextBox 15"/>
                      <a:cNvSpPr txBox="1"/>
                    </a:nvSpPr>
                    <a:spPr>
                      <a:xfrm>
                        <a:off x="3477941" y="1101346"/>
                        <a:ext cx="63350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Uses</a:t>
                          </a:r>
                          <a:endParaRPr lang="en-US" dirty="0"/>
                        </a:p>
                      </a:txBody>
                      <a:useSpRect/>
                    </a:txSp>
                  </a:sp>
                  <a:sp>
                    <a:nvSpPr>
                      <a:cNvPr id="17" name="Rounded Rectangle 16"/>
                      <a:cNvSpPr/>
                    </a:nvSpPr>
                    <a:spPr>
                      <a:xfrm>
                        <a:off x="2400896" y="3782217"/>
                        <a:ext cx="1710552" cy="1192132"/>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400" dirty="0" smtClean="0"/>
                            <a:t>Jobs Library</a:t>
                          </a:r>
                          <a:endParaRPr lang="en-US" sz="2400" dirty="0"/>
                        </a:p>
                      </a:txBody>
                      <a:useSpRect/>
                    </a:txSp>
                    <a:style>
                      <a:lnRef idx="1">
                        <a:schemeClr val="accent1"/>
                      </a:lnRef>
                      <a:fillRef idx="3">
                        <a:schemeClr val="accent1"/>
                      </a:fillRef>
                      <a:effectRef idx="2">
                        <a:schemeClr val="accent1"/>
                      </a:effectRef>
                      <a:fontRef idx="minor">
                        <a:schemeClr val="lt1"/>
                      </a:fontRef>
                    </a:style>
                  </a:sp>
                  <a:cxnSp>
                    <a:nvCxnSpPr>
                      <a:cNvPr id="19" name="Straight Arrow Connector 18"/>
                      <a:cNvCxnSpPr>
                        <a:stCxn id="10" idx="2"/>
                        <a:endCxn id="17" idx="0"/>
                      </a:cNvCxnSpPr>
                    </a:nvCxnSpPr>
                    <a:spPr>
                      <a:xfrm rot="5400000">
                        <a:off x="2932222" y="3458267"/>
                        <a:ext cx="647900"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20" name="TextBox 19"/>
                      <a:cNvSpPr txBox="1"/>
                    </a:nvSpPr>
                    <a:spPr>
                      <a:xfrm>
                        <a:off x="3254530" y="3212859"/>
                        <a:ext cx="63350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Uses</a:t>
                          </a:r>
                          <a:endParaRPr lang="en-US" dirty="0"/>
                        </a:p>
                      </a:txBody>
                      <a:useSpRect/>
                    </a:txSp>
                  </a:sp>
                  <a:sp>
                    <a:nvSpPr>
                      <a:cNvPr id="21" name="Rounded Rectangle 20"/>
                      <a:cNvSpPr/>
                    </a:nvSpPr>
                    <a:spPr>
                      <a:xfrm>
                        <a:off x="2401691" y="5489573"/>
                        <a:ext cx="1710552" cy="1192132"/>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400" dirty="0" smtClean="0"/>
                            <a:t>Utility Library</a:t>
                          </a:r>
                          <a:endParaRPr lang="en-US" sz="2400" dirty="0"/>
                        </a:p>
                      </a:txBody>
                      <a:useSpRect/>
                    </a:txSp>
                    <a:style>
                      <a:lnRef idx="1">
                        <a:schemeClr val="accent1"/>
                      </a:lnRef>
                      <a:fillRef idx="3">
                        <a:schemeClr val="accent1"/>
                      </a:fillRef>
                      <a:effectRef idx="2">
                        <a:schemeClr val="accent1"/>
                      </a:effectRef>
                      <a:fontRef idx="minor">
                        <a:schemeClr val="lt1"/>
                      </a:fontRef>
                    </a:style>
                  </a:sp>
                  <a:cxnSp>
                    <a:nvCxnSpPr>
                      <a:cNvPr id="22" name="Straight Arrow Connector 21"/>
                      <a:cNvCxnSpPr>
                        <a:stCxn id="17" idx="2"/>
                        <a:endCxn id="21" idx="0"/>
                      </a:cNvCxnSpPr>
                    </a:nvCxnSpPr>
                    <a:spPr>
                      <a:xfrm rot="16200000" flipH="1">
                        <a:off x="2998957" y="5231563"/>
                        <a:ext cx="515224" cy="795"/>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5" name="Straight Connector 24"/>
                      <a:cNvCxnSpPr/>
                    </a:nvCxnSpPr>
                    <a:spPr>
                      <a:xfrm>
                        <a:off x="0" y="3580603"/>
                        <a:ext cx="9144000" cy="1588"/>
                      </a:xfrm>
                      <a:prstGeom prst="line">
                        <a:avLst/>
                      </a:prstGeom>
                      <a:ln w="25400" cap="flat" cmpd="sng" algn="ctr">
                        <a:solidFill>
                          <a:schemeClr val="accent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cxnSp>
                    <a:nvCxnSpPr>
                      <a:cNvPr id="27" name="Straight Connector 26"/>
                      <a:cNvCxnSpPr/>
                    </a:nvCxnSpPr>
                    <a:spPr>
                      <a:xfrm>
                        <a:off x="0" y="5194554"/>
                        <a:ext cx="9144000" cy="1588"/>
                      </a:xfrm>
                      <a:prstGeom prst="line">
                        <a:avLst/>
                      </a:prstGeom>
                      <a:ln w="25400" cap="flat" cmpd="sng" algn="ctr">
                        <a:solidFill>
                          <a:schemeClr val="accent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28" name="TextBox 27"/>
                      <a:cNvSpPr txBox="1"/>
                    </a:nvSpPr>
                    <a:spPr>
                      <a:xfrm>
                        <a:off x="6682597" y="93880"/>
                        <a:ext cx="223651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err="1" smtClean="0"/>
                            <a:t>Archiver</a:t>
                          </a:r>
                          <a:r>
                            <a:rPr lang="en-US" dirty="0" smtClean="0"/>
                            <a:t> Functionality</a:t>
                          </a:r>
                          <a:endParaRPr lang="en-US" dirty="0"/>
                        </a:p>
                      </a:txBody>
                      <a:useSpRect/>
                    </a:txSp>
                  </a:sp>
                  <a:sp>
                    <a:nvSpPr>
                      <a:cNvPr id="31" name="TextBox 30"/>
                      <a:cNvSpPr txBox="1"/>
                    </a:nvSpPr>
                    <a:spPr>
                      <a:xfrm>
                        <a:off x="6591289" y="3783011"/>
                        <a:ext cx="238366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Scheduler Functionality</a:t>
                          </a:r>
                          <a:endParaRPr lang="en-US" dirty="0"/>
                        </a:p>
                      </a:txBody>
                      <a:useSpRect/>
                    </a:txSp>
                  </a:sp>
                  <a:sp>
                    <a:nvSpPr>
                      <a:cNvPr id="32" name="TextBox 31"/>
                      <a:cNvSpPr txBox="1"/>
                    </a:nvSpPr>
                    <a:spPr>
                      <a:xfrm>
                        <a:off x="6738439" y="5489573"/>
                        <a:ext cx="218066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Generic Functionality</a:t>
                          </a:r>
                          <a:endParaRPr lang="en-US" dirty="0"/>
                        </a:p>
                      </a:txBody>
                      <a:useSpRect/>
                    </a:txSp>
                  </a:sp>
                </lc:lockedCanvas>
              </a:graphicData>
            </a:graphic>
          </wp:inline>
        </w:drawing>
      </w:r>
    </w:p>
    <w:p w:rsidR="00ED4B83" w:rsidRDefault="00ED4B83" w:rsidP="00ED4B83">
      <w:r>
        <w:t>The Backend is responsible for deserializing the job list, scheduling, logging and executing the jobs and updating its current state based on the UI or OS events (such as shutdown, restart, etc…). The Backend would typically start up in its own process when a machine boots up, as a StartupItem on MacOS X and a Service under Windows.</w:t>
      </w:r>
      <w:r w:rsidR="00137E4E">
        <w:t xml:space="preserve"> Backend uses human readable file formats to configure job settings so that advanced users can configure the system with a text editor.</w:t>
      </w:r>
    </w:p>
    <w:p w:rsidR="00137E4E" w:rsidRDefault="00ED4B83" w:rsidP="00ED4B83">
      <w:r>
        <w:t xml:space="preserve">The UI runs in a process separate from the Backend so that it can be started and restarted independently of the Backend process. </w:t>
      </w:r>
      <w:r w:rsidR="00137E4E">
        <w:t>It is not necessary to run the UI in order to use Archiver, but is provided to assist less advanced users. The UI communicates with Archiver over an RMI interface</w:t>
      </w:r>
    </w:p>
    <w:p w:rsidR="00F40E1E" w:rsidRDefault="00137E4E" w:rsidP="00ED4B83">
      <w:r>
        <w:t xml:space="preserve">The Shared </w:t>
      </w:r>
      <w:r w:rsidR="00F40E1E">
        <w:t xml:space="preserve">Archiver </w:t>
      </w:r>
      <w:r>
        <w:t xml:space="preserve">Library component is a JAR that contains functionality that </w:t>
      </w:r>
      <w:r w:rsidR="00F40E1E">
        <w:t>is common to the Backend and UI. The most important functionality that it currently contains is the representation for an Archiving Job that includes the source and destination locations.</w:t>
      </w:r>
    </w:p>
    <w:p w:rsidR="00333D89" w:rsidRDefault="00F40E1E" w:rsidP="00ED4B83">
      <w:r>
        <w:t xml:space="preserve">The Shared Jobs Library component is a JAR that contains </w:t>
      </w:r>
      <w:r w:rsidR="00333D89">
        <w:t>functionality that is common to scheduling Jobs that are run on a periodic basis.</w:t>
      </w:r>
    </w:p>
    <w:p w:rsidR="00F40E1E" w:rsidRPr="00333D89" w:rsidRDefault="00333D89" w:rsidP="00ED4B83">
      <w:r>
        <w:t>The Shared Utility Library is a JAR that contains functionality that is useful across multiple applications including ZipTool and Loggers.</w:t>
      </w:r>
    </w:p>
    <w:p w:rsidR="002249CD" w:rsidRDefault="00137E4E" w:rsidP="00086E9B">
      <w:pPr>
        <w:pStyle w:val="Heading1"/>
        <w:numPr>
          <w:numberingChange w:id="20" w:author="Jamie Cho" w:date="2010-12-15T12:35:00Z" w:original="%1:6:0:."/>
        </w:numPr>
      </w:pPr>
      <w:bookmarkStart w:id="21" w:name="_Toc154035812"/>
      <w:r>
        <w:t>Detailed Design</w:t>
      </w:r>
      <w:bookmarkEnd w:id="21"/>
    </w:p>
    <w:p w:rsidR="00137E4E" w:rsidRPr="002249CD" w:rsidRDefault="001D52D0" w:rsidP="002249CD">
      <w:pPr>
        <w:pStyle w:val="Heading2"/>
        <w:numPr>
          <w:numberingChange w:id="22" w:author="Jamie Cho" w:date="2010-12-15T12:35:00Z" w:original="%1:1:4:."/>
        </w:numPr>
      </w:pPr>
      <w:bookmarkStart w:id="23" w:name="_Toc154035813"/>
      <w:r>
        <w:t>Backend</w:t>
      </w:r>
      <w:bookmarkEnd w:id="23"/>
    </w:p>
    <w:p w:rsidR="00370F02" w:rsidRDefault="002249CD" w:rsidP="00086E9B">
      <w:pPr>
        <w:pStyle w:val="Heading3"/>
        <w:numPr>
          <w:numberingChange w:id="24" w:author="Jamie Cho" w:date="2010-12-15T12:35:00Z" w:original="%1:1:1:."/>
        </w:numPr>
      </w:pPr>
      <w:bookmarkStart w:id="25" w:name="_Toc154035814"/>
      <w:r>
        <w:t>com</w:t>
      </w:r>
      <w:r w:rsidR="00370F02">
        <w:t>.jcho.a</w:t>
      </w:r>
      <w:r>
        <w:t>rchiver</w:t>
      </w:r>
      <w:r w:rsidR="00370F02">
        <w:t>.backend.Archiver</w:t>
      </w:r>
      <w:bookmarkEnd w:id="25"/>
    </w:p>
    <w:p w:rsidR="003918B6" w:rsidRDefault="00370F02" w:rsidP="00370F02">
      <w:r>
        <w:t>This subclass of com.jcho.jobs.Scheduler</w:t>
      </w:r>
      <w:r w:rsidR="002E267E">
        <w:t>System provides a static main method that serves as the main entry point to the backend. It performs any additional customizations required for Archiver including starting the SchedulerSystemService.</w:t>
      </w:r>
    </w:p>
    <w:p w:rsidR="00D64DB6" w:rsidRDefault="003918B6" w:rsidP="00370F02">
      <w:r w:rsidRPr="003918B6">
        <w:rPr>
          <w:noProof/>
        </w:rPr>
        <w:drawing>
          <wp:inline distT="0" distB="0" distL="0" distR="0">
            <wp:extent cx="5486400" cy="3088005"/>
            <wp:effectExtent l="25400" t="0" r="0" b="0"/>
            <wp:docPr id="4"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55660" cy="4534665"/>
                      <a:chOff x="544266" y="209501"/>
                      <a:chExt cx="8055660" cy="4534665"/>
                    </a:xfrm>
                  </a:grpSpPr>
                  <a:sp>
                    <a:nvSpPr>
                      <a:cNvPr id="4" name="Rounded Rectangle 3"/>
                      <a:cNvSpPr/>
                    </a:nvSpPr>
                    <a:spPr>
                      <a:xfrm>
                        <a:off x="1991893" y="863964"/>
                        <a:ext cx="4784195" cy="3224946"/>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400" dirty="0" err="1" smtClean="0"/>
                            <a:t>SchedulerSystem</a:t>
                          </a:r>
                          <a:endParaRPr lang="en-US" sz="2400" dirty="0"/>
                        </a:p>
                      </a:txBody>
                      <a:useSpRect/>
                    </a:txSp>
                    <a:style>
                      <a:lnRef idx="1">
                        <a:schemeClr val="accent1"/>
                      </a:lnRef>
                      <a:fillRef idx="3">
                        <a:schemeClr val="accent1"/>
                      </a:fillRef>
                      <a:effectRef idx="2">
                        <a:schemeClr val="accent1"/>
                      </a:effectRef>
                      <a:fontRef idx="minor">
                        <a:schemeClr val="lt1"/>
                      </a:fontRef>
                    </a:style>
                  </a:sp>
                  <a:sp>
                    <a:nvSpPr>
                      <a:cNvPr id="5" name="TextBox 4"/>
                      <a:cNvSpPr txBox="1"/>
                    </a:nvSpPr>
                    <a:spPr>
                      <a:xfrm>
                        <a:off x="2994526" y="494632"/>
                        <a:ext cx="2972914"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err="1" smtClean="0"/>
                            <a:t>Archiver</a:t>
                          </a:r>
                          <a:r>
                            <a:rPr lang="en-US" dirty="0" smtClean="0"/>
                            <a:t> is a </a:t>
                          </a:r>
                          <a:r>
                            <a:rPr lang="en-US" dirty="0" err="1" smtClean="0"/>
                            <a:t>SchedulerSystem</a:t>
                          </a:r>
                          <a:endParaRPr lang="en-US" dirty="0"/>
                        </a:p>
                      </a:txBody>
                      <a:useSpRect/>
                    </a:txSp>
                  </a:sp>
                  <a:cxnSp>
                    <a:nvCxnSpPr>
                      <a:cNvPr id="7" name="Straight Connector 6"/>
                      <a:cNvCxnSpPr/>
                    </a:nvCxnSpPr>
                    <a:spPr>
                      <a:xfrm rot="5400000">
                        <a:off x="4360828" y="2476437"/>
                        <a:ext cx="3224946" cy="1588"/>
                      </a:xfrm>
                      <a:prstGeom prst="line">
                        <a:avLst/>
                      </a:prstGeom>
                    </a:spPr>
                    <a:style>
                      <a:lnRef idx="2">
                        <a:schemeClr val="accent1"/>
                      </a:lnRef>
                      <a:fillRef idx="0">
                        <a:schemeClr val="accent1"/>
                      </a:fillRef>
                      <a:effectRef idx="1">
                        <a:schemeClr val="accent1"/>
                      </a:effectRef>
                      <a:fontRef idx="minor">
                        <a:schemeClr val="tx1"/>
                      </a:fontRef>
                    </a:style>
                  </a:cxnSp>
                  <a:sp>
                    <a:nvSpPr>
                      <a:cNvPr id="8" name="TextBox 7"/>
                      <a:cNvSpPr txBox="1"/>
                    </a:nvSpPr>
                    <a:spPr>
                      <a:xfrm rot="5400000">
                        <a:off x="5178012" y="2264247"/>
                        <a:ext cx="2455908"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err="1" smtClean="0">
                              <a:solidFill>
                                <a:schemeClr val="bg1"/>
                              </a:solidFill>
                            </a:rPr>
                            <a:t>SchedulerSystemService</a:t>
                          </a:r>
                          <a:endParaRPr lang="en-US" dirty="0">
                            <a:solidFill>
                              <a:schemeClr val="bg1"/>
                            </a:solidFill>
                          </a:endParaRPr>
                        </a:p>
                      </a:txBody>
                      <a:useSpRect/>
                    </a:txSp>
                  </a:sp>
                  <a:cxnSp>
                    <a:nvCxnSpPr>
                      <a:cNvPr id="9" name="Straight Connector 8"/>
                      <a:cNvCxnSpPr/>
                    </a:nvCxnSpPr>
                    <a:spPr>
                      <a:xfrm>
                        <a:off x="6776088" y="2358349"/>
                        <a:ext cx="1258321" cy="1588"/>
                      </a:xfrm>
                      <a:prstGeom prst="line">
                        <a:avLst/>
                      </a:prstGeom>
                      <a:ln w="25400" cap="flat" cmpd="sng" algn="ctr">
                        <a:solidFill>
                          <a:schemeClr val="accent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12" name="TextBox 11"/>
                      <a:cNvSpPr txBox="1"/>
                    </a:nvSpPr>
                    <a:spPr>
                      <a:xfrm>
                        <a:off x="8034409" y="2173683"/>
                        <a:ext cx="56551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RMI</a:t>
                          </a:r>
                          <a:endParaRPr lang="en-US" dirty="0"/>
                        </a:p>
                      </a:txBody>
                      <a:useSpRect/>
                    </a:txSp>
                  </a:sp>
                  <a:sp>
                    <a:nvSpPr>
                      <a:cNvPr id="13" name="Can 12"/>
                      <a:cNvSpPr/>
                    </a:nvSpPr>
                    <a:spPr>
                      <a:xfrm>
                        <a:off x="544266" y="209501"/>
                        <a:ext cx="920070" cy="1308925"/>
                      </a:xfrm>
                      <a:prstGeom prst="can">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log</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5" name="Can 14"/>
                      <a:cNvSpPr/>
                    </a:nvSpPr>
                    <a:spPr>
                      <a:xfrm>
                        <a:off x="544266" y="1821974"/>
                        <a:ext cx="920070" cy="1308925"/>
                      </a:xfrm>
                      <a:prstGeom prst="can">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err="1" smtClean="0"/>
                            <a:t>Jobs.yml</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6" name="Can 15"/>
                      <a:cNvSpPr/>
                    </a:nvSpPr>
                    <a:spPr>
                      <a:xfrm>
                        <a:off x="544266" y="3435241"/>
                        <a:ext cx="920070" cy="1308925"/>
                      </a:xfrm>
                      <a:prstGeom prst="can">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err="1" smtClean="0"/>
                            <a:t>JobsStats.yml</a:t>
                          </a:r>
                          <a:endParaRPr lang="en-US" dirty="0" smtClean="0"/>
                        </a:p>
                      </a:txBody>
                      <a:useSpRect/>
                    </a:txSp>
                    <a:style>
                      <a:lnRef idx="1">
                        <a:schemeClr val="accent1"/>
                      </a:lnRef>
                      <a:fillRef idx="3">
                        <a:schemeClr val="accent1"/>
                      </a:fillRef>
                      <a:effectRef idx="2">
                        <a:schemeClr val="accent1"/>
                      </a:effectRef>
                      <a:fontRef idx="minor">
                        <a:schemeClr val="lt1"/>
                      </a:fontRef>
                    </a:style>
                  </a:sp>
                  <a:cxnSp>
                    <a:nvCxnSpPr>
                      <a:cNvPr id="18" name="Straight Arrow Connector 17"/>
                      <a:cNvCxnSpPr>
                        <a:stCxn id="13" idx="4"/>
                        <a:endCxn id="4" idx="1"/>
                      </a:cNvCxnSpPr>
                    </a:nvCxnSpPr>
                    <a:spPr>
                      <a:xfrm>
                        <a:off x="1464336" y="863964"/>
                        <a:ext cx="527557" cy="1612473"/>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cxnSp>
                    <a:nvCxnSpPr>
                      <a:cNvPr id="20" name="Straight Arrow Connector 19"/>
                      <a:cNvCxnSpPr>
                        <a:stCxn id="15" idx="4"/>
                        <a:endCxn id="4" idx="1"/>
                      </a:cNvCxnSpPr>
                    </a:nvCxnSpPr>
                    <a:spPr>
                      <a:xfrm>
                        <a:off x="1464336" y="2476437"/>
                        <a:ext cx="527557" cy="1588"/>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cxnSp>
                    <a:nvCxnSpPr>
                      <a:cNvPr id="22" name="Straight Arrow Connector 21"/>
                      <a:cNvCxnSpPr>
                        <a:stCxn id="16" idx="4"/>
                        <a:endCxn id="4" idx="1"/>
                      </a:cNvCxnSpPr>
                    </a:nvCxnSpPr>
                    <a:spPr>
                      <a:xfrm flipV="1">
                        <a:off x="1464336" y="2476437"/>
                        <a:ext cx="527557" cy="1613267"/>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CA6793" w:rsidRDefault="00D64DB6" w:rsidP="00370F02">
      <w:r>
        <w:t>Testing this class involves ensuring the correct files are created and read, ensuring that the RMI service is properly established. Mocking the Scheduler component and inserting Jobs that stress different behaviors can assist with integration testing.</w:t>
      </w:r>
    </w:p>
    <w:p w:rsidR="00CA6793" w:rsidRDefault="00CA6793" w:rsidP="00370F02">
      <w:r>
        <w:t>Integration testing should ensure that the unzipped contents match the original contents. This should be done against the common unzip utilities on MacOS X and Windows to ensure the archive is readable across platforms.</w:t>
      </w:r>
    </w:p>
    <w:p w:rsidR="002E267E" w:rsidRDefault="00CA6793" w:rsidP="00370F02">
      <w:r>
        <w:t>Integration testing must also ensure that the actual ftpd contents are correctly uploaded in binary mode. This can be done through mocks or integrating Apache’s FtpServer.</w:t>
      </w:r>
    </w:p>
    <w:p w:rsidR="00F40E1E" w:rsidRDefault="001D52D0" w:rsidP="001D52D0">
      <w:pPr>
        <w:pStyle w:val="Heading2"/>
        <w:numPr>
          <w:numberingChange w:id="26" w:author="Jamie Cho" w:date="2010-12-15T12:35:00Z" w:original="%1:2:4:."/>
        </w:numPr>
      </w:pPr>
      <w:bookmarkStart w:id="27" w:name="_Toc154035815"/>
      <w:r>
        <w:t>UI</w:t>
      </w:r>
      <w:bookmarkEnd w:id="27"/>
    </w:p>
    <w:p w:rsidR="00CA6793" w:rsidRPr="00F40E1E" w:rsidRDefault="00F40E1E" w:rsidP="00F40E1E">
      <w:r>
        <w:rPr>
          <w:noProof/>
        </w:rPr>
        <w:drawing>
          <wp:inline distT="0" distB="0" distL="0" distR="0">
            <wp:extent cx="2277102" cy="2540000"/>
            <wp:effectExtent l="25400" t="0" r="889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77102" cy="2540000"/>
                    </a:xfrm>
                    <a:prstGeom prst="rect">
                      <a:avLst/>
                    </a:prstGeom>
                    <a:noFill/>
                    <a:ln w="9525">
                      <a:noFill/>
                      <a:miter lim="800000"/>
                      <a:headEnd/>
                      <a:tailEnd/>
                    </a:ln>
                  </pic:spPr>
                </pic:pic>
              </a:graphicData>
            </a:graphic>
          </wp:inline>
        </w:drawing>
      </w:r>
      <w:r w:rsidRPr="00F40E1E">
        <w:t xml:space="preserve"> </w:t>
      </w:r>
      <w:r>
        <w:rPr>
          <w:noProof/>
        </w:rPr>
        <w:drawing>
          <wp:inline distT="0" distB="0" distL="0" distR="0">
            <wp:extent cx="2260600" cy="25527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260600" cy="2552700"/>
                    </a:xfrm>
                    <a:prstGeom prst="rect">
                      <a:avLst/>
                    </a:prstGeom>
                    <a:noFill/>
                    <a:ln w="9525">
                      <a:noFill/>
                      <a:miter lim="800000"/>
                      <a:headEnd/>
                      <a:tailEnd/>
                    </a:ln>
                  </pic:spPr>
                </pic:pic>
              </a:graphicData>
            </a:graphic>
          </wp:inline>
        </w:drawing>
      </w:r>
    </w:p>
    <w:p w:rsidR="00ED074F" w:rsidRDefault="00ED074F" w:rsidP="00CA6793">
      <w:r>
        <w:t xml:space="preserve">The UI classes will exist in the </w:t>
      </w:r>
      <w:r w:rsidRPr="00ED074F">
        <w:rPr>
          <w:b/>
        </w:rPr>
        <w:t>com.jcho.archiver.</w:t>
      </w:r>
      <w:r>
        <w:rPr>
          <w:b/>
        </w:rPr>
        <w:t>ui</w:t>
      </w:r>
      <w:r>
        <w:t xml:space="preserve"> package</w:t>
      </w:r>
      <w:ins w:id="28" w:author="Jamie Cho" w:date="2010-12-15T12:56:00Z">
        <w:r w:rsidR="00F10213">
          <w:t xml:space="preserve"> and implements a SWING based UI.</w:t>
        </w:r>
      </w:ins>
      <w:r>
        <w:t xml:space="preserve"> The details of the UI will are not presented here, but it is conceptually simple to build and will consist of two main screens:</w:t>
      </w:r>
    </w:p>
    <w:p w:rsidR="00ED074F" w:rsidRDefault="00ED074F" w:rsidP="00ED074F">
      <w:pPr>
        <w:pStyle w:val="ListParagraph"/>
        <w:numPr>
          <w:ilvl w:val="0"/>
          <w:numId w:val="14"/>
          <w:numberingChange w:id="29" w:author="Jamie Cho" w:date="2010-12-15T12:35:00Z" w:original="%1:1:0:."/>
        </w:numPr>
      </w:pPr>
      <w:r>
        <w:t>Jobs which allows the user to add, remove, edit, test and save jobs</w:t>
      </w:r>
    </w:p>
    <w:p w:rsidR="00ED074F" w:rsidRDefault="00ED074F" w:rsidP="00ED074F">
      <w:pPr>
        <w:pStyle w:val="ListParagraph"/>
        <w:numPr>
          <w:ilvl w:val="0"/>
          <w:numId w:val="14"/>
          <w:numberingChange w:id="30" w:author="Jamie Cho" w:date="2010-12-15T12:35:00Z" w:original="%1:2:0:."/>
        </w:numPr>
      </w:pPr>
      <w:r>
        <w:t>Log which gives the user a view of the current Backend logs</w:t>
      </w:r>
    </w:p>
    <w:p w:rsidR="00ED074F" w:rsidRDefault="00ED074F" w:rsidP="00ED074F">
      <w:r>
        <w:t>When the UI launches, it will establish an RMI connection with the backend server and get a copy of the list of files and log file. If the connection cannot be established, it must inform the user and exit.</w:t>
      </w:r>
    </w:p>
    <w:p w:rsidR="00ED074F" w:rsidRDefault="00ED074F" w:rsidP="00ED074F">
      <w:r>
        <w:t>It will periodically invoke the RMI to update the log file. It also connects to the backend when it is refreshing and saving the Job list. When the user tests a given operation, the frontend directly invokes the Job.</w:t>
      </w:r>
    </w:p>
    <w:p w:rsidR="001D52D0" w:rsidRPr="00ED074F" w:rsidRDefault="00F40E1E" w:rsidP="00ED074F">
      <w:r>
        <w:t xml:space="preserve">The UI can be tested via QF-Test (see </w:t>
      </w:r>
      <w:hyperlink r:id="rId7" w:history="1">
        <w:r w:rsidRPr="001F3695">
          <w:rPr>
            <w:rStyle w:val="Hyperlink"/>
          </w:rPr>
          <w:t>http://www.qfs.de</w:t>
        </w:r>
      </w:hyperlink>
      <w:r>
        <w:t>) and by mocking the connection with the backend. Mocking ArchiverJob can effectively exercise the Test functionality.</w:t>
      </w:r>
    </w:p>
    <w:p w:rsidR="003C45F2" w:rsidRDefault="00F2548B" w:rsidP="00F2548B">
      <w:pPr>
        <w:pStyle w:val="Heading2"/>
        <w:numPr>
          <w:numberingChange w:id="31" w:author="Jamie Cho" w:date="2010-12-15T12:35:00Z" w:original="%1:3:4:."/>
        </w:numPr>
      </w:pPr>
      <w:bookmarkStart w:id="32" w:name="_Toc154035816"/>
      <w:r w:rsidRPr="00F2548B">
        <w:t>Jobs</w:t>
      </w:r>
      <w:r w:rsidR="001D52D0" w:rsidRPr="00F2548B">
        <w:t xml:space="preserve"> Library</w:t>
      </w:r>
      <w:bookmarkEnd w:id="32"/>
    </w:p>
    <w:p w:rsidR="001D52D0" w:rsidRPr="003C45F2" w:rsidRDefault="003C45F2" w:rsidP="003C45F2">
      <w:r>
        <w:t>The Backend and UI both share the Backup Library. This library could be used by other products that need generic scheduling capabilities.</w:t>
      </w:r>
    </w:p>
    <w:p w:rsidR="003C45F2" w:rsidRDefault="003C45F2" w:rsidP="00086E9B">
      <w:pPr>
        <w:pStyle w:val="Heading3"/>
        <w:numPr>
          <w:numberingChange w:id="33" w:author="Jamie Cho" w:date="2010-12-15T12:35:00Z" w:original="%1:2:1:."/>
        </w:numPr>
      </w:pPr>
      <w:bookmarkStart w:id="34" w:name="_Toc154035817"/>
      <w:r>
        <w:t>com.jcho.jobs.SchedulerSystem</w:t>
      </w:r>
      <w:bookmarkEnd w:id="34"/>
    </w:p>
    <w:p w:rsidR="003C45F2" w:rsidRDefault="003C45F2" w:rsidP="003C45F2">
      <w:r>
        <w:t>This class implements a generic scheduler facility that loads and saves jobs to a jobs file and executes those jobs. This class is responsible for reading and writing the job files and using or initializing a logger. The default constructor will use Java properties for default configuration for logs and file locations. When reading the files, it is responsible for logging any failures to the Logger.</w:t>
      </w:r>
    </w:p>
    <w:p w:rsidR="003C45F2" w:rsidRDefault="003C45F2" w:rsidP="003C45F2">
      <w:r>
        <w:t>This class delegates the actual work to various components including JobListSerializer and JobStatusListSerializer, JobList, JobListState, Scheduler and Logger.</w:t>
      </w:r>
    </w:p>
    <w:p w:rsidR="003C45F2" w:rsidRDefault="003918B6" w:rsidP="003C45F2">
      <w:r w:rsidRPr="003918B6">
        <w:rPr>
          <w:noProof/>
        </w:rPr>
        <w:drawing>
          <wp:inline distT="0" distB="0" distL="0" distR="0">
            <wp:extent cx="5486400" cy="3992245"/>
            <wp:effectExtent l="25400" t="0" r="0" b="0"/>
            <wp:docPr id="6"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31822" cy="4534665"/>
                      <a:chOff x="544266" y="209501"/>
                      <a:chExt cx="6231822" cy="4534665"/>
                    </a:xfrm>
                  </a:grpSpPr>
                  <a:sp>
                    <a:nvSpPr>
                      <a:cNvPr id="4" name="Rounded Rectangle 3"/>
                      <a:cNvSpPr/>
                    </a:nvSpPr>
                    <a:spPr>
                      <a:xfrm>
                        <a:off x="1991893" y="863964"/>
                        <a:ext cx="4784195" cy="3224946"/>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sz="2400" dirty="0"/>
                        </a:p>
                      </a:txBody>
                      <a:useSpRect/>
                    </a:txSp>
                    <a:style>
                      <a:lnRef idx="1">
                        <a:schemeClr val="accent1"/>
                      </a:lnRef>
                      <a:fillRef idx="3">
                        <a:schemeClr val="accent1"/>
                      </a:fillRef>
                      <a:effectRef idx="2">
                        <a:schemeClr val="accent1"/>
                      </a:effectRef>
                      <a:fontRef idx="minor">
                        <a:schemeClr val="lt1"/>
                      </a:fontRef>
                    </a:style>
                  </a:sp>
                  <a:sp>
                    <a:nvSpPr>
                      <a:cNvPr id="5" name="TextBox 4"/>
                      <a:cNvSpPr txBox="1"/>
                    </a:nvSpPr>
                    <a:spPr>
                      <a:xfrm>
                        <a:off x="3538792" y="495426"/>
                        <a:ext cx="1782685"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err="1" smtClean="0"/>
                            <a:t>SchedulerSystem</a:t>
                          </a:r>
                          <a:endParaRPr lang="en-US" dirty="0"/>
                        </a:p>
                      </a:txBody>
                      <a:useSpRect/>
                    </a:txSp>
                  </a:sp>
                  <a:sp>
                    <a:nvSpPr>
                      <a:cNvPr id="13" name="Can 12"/>
                      <a:cNvSpPr/>
                    </a:nvSpPr>
                    <a:spPr>
                      <a:xfrm>
                        <a:off x="544266" y="209501"/>
                        <a:ext cx="920070" cy="1308925"/>
                      </a:xfrm>
                      <a:prstGeom prst="can">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log</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5" name="Can 14"/>
                      <a:cNvSpPr/>
                    </a:nvSpPr>
                    <a:spPr>
                      <a:xfrm>
                        <a:off x="544266" y="1821974"/>
                        <a:ext cx="920070" cy="1308925"/>
                      </a:xfrm>
                      <a:prstGeom prst="can">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err="1" smtClean="0"/>
                            <a:t>Jobs.yml</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6" name="Can 15"/>
                      <a:cNvSpPr/>
                    </a:nvSpPr>
                    <a:spPr>
                      <a:xfrm>
                        <a:off x="544266" y="3435241"/>
                        <a:ext cx="920070" cy="1308925"/>
                      </a:xfrm>
                      <a:prstGeom prst="can">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err="1" smtClean="0"/>
                            <a:t>JobsStats.yml</a:t>
                          </a:r>
                          <a:endParaRPr lang="en-US" dirty="0" smtClean="0"/>
                        </a:p>
                      </a:txBody>
                      <a:useSpRect/>
                    </a:txSp>
                    <a:style>
                      <a:lnRef idx="1">
                        <a:schemeClr val="accent1"/>
                      </a:lnRef>
                      <a:fillRef idx="3">
                        <a:schemeClr val="accent1"/>
                      </a:fillRef>
                      <a:effectRef idx="2">
                        <a:schemeClr val="accent1"/>
                      </a:effectRef>
                      <a:fontRef idx="minor">
                        <a:schemeClr val="lt1"/>
                      </a:fontRef>
                    </a:style>
                  </a:sp>
                  <a:cxnSp>
                    <a:nvCxnSpPr>
                      <a:cNvPr id="18" name="Straight Arrow Connector 17"/>
                      <a:cNvCxnSpPr>
                        <a:stCxn id="13" idx="4"/>
                        <a:endCxn id="39" idx="1"/>
                      </a:cNvCxnSpPr>
                    </a:nvCxnSpPr>
                    <a:spPr>
                      <a:xfrm>
                        <a:off x="1464336" y="863964"/>
                        <a:ext cx="868234" cy="417289"/>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cxnSp>
                    <a:nvCxnSpPr>
                      <a:cNvPr id="20" name="Straight Arrow Connector 19"/>
                      <a:cNvCxnSpPr>
                        <a:stCxn id="15" idx="4"/>
                      </a:cNvCxnSpPr>
                    </a:nvCxnSpPr>
                    <a:spPr>
                      <a:xfrm>
                        <a:off x="1464336" y="2476437"/>
                        <a:ext cx="868233" cy="1588"/>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cxnSp>
                    <a:nvCxnSpPr>
                      <a:cNvPr id="22" name="Straight Arrow Connector 21"/>
                      <a:cNvCxnSpPr>
                        <a:stCxn id="16" idx="4"/>
                        <a:endCxn id="42" idx="1"/>
                      </a:cNvCxnSpPr>
                    </a:nvCxnSpPr>
                    <a:spPr>
                      <a:xfrm flipV="1">
                        <a:off x="1464336" y="3435241"/>
                        <a:ext cx="868233" cy="654463"/>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39" name="Rounded Rectangle 38"/>
                      <a:cNvSpPr/>
                    </a:nvSpPr>
                    <a:spPr>
                      <a:xfrm>
                        <a:off x="2332570" y="1044080"/>
                        <a:ext cx="2112272" cy="474346"/>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Logger</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41" name="Rounded Rectangle 40"/>
                      <a:cNvSpPr/>
                    </a:nvSpPr>
                    <a:spPr>
                      <a:xfrm>
                        <a:off x="2332570" y="2173683"/>
                        <a:ext cx="2112272" cy="474346"/>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err="1" smtClean="0"/>
                            <a:t>JobsListSerializer</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42" name="Rounded Rectangle 41"/>
                      <a:cNvSpPr/>
                    </a:nvSpPr>
                    <a:spPr>
                      <a:xfrm>
                        <a:off x="2332569" y="3198068"/>
                        <a:ext cx="2112273" cy="474346"/>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err="1" smtClean="0"/>
                            <a:t>JobsStatusSerializer</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47" name="Rounded Rectangle 46"/>
                      <a:cNvSpPr/>
                    </a:nvSpPr>
                    <a:spPr>
                      <a:xfrm>
                        <a:off x="4663816" y="1044080"/>
                        <a:ext cx="1906257" cy="2628334"/>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Scheduler</a:t>
                          </a:r>
                          <a:endParaRPr lang="en-US" dirty="0"/>
                        </a:p>
                      </a:txBody>
                      <a:useSpRect/>
                    </a:txSp>
                    <a:style>
                      <a:lnRef idx="1">
                        <a:schemeClr val="accent3"/>
                      </a:lnRef>
                      <a:fillRef idx="3">
                        <a:schemeClr val="accent3"/>
                      </a:fillRef>
                      <a:effectRef idx="2">
                        <a:schemeClr val="accent3"/>
                      </a:effectRef>
                      <a:fontRef idx="minor">
                        <a:schemeClr val="lt1"/>
                      </a:fontRef>
                    </a:style>
                  </a:sp>
                </lc:lockedCanvas>
              </a:graphicData>
            </a:graphic>
          </wp:inline>
        </w:drawing>
      </w:r>
      <w:r w:rsidR="003C45F2">
        <w:t>Testing this class involves ensuring the correct files are created and read. Mocking the Scheduler component and inserting Jobs that stress different behaviors can assist with integration testing.</w:t>
      </w:r>
    </w:p>
    <w:p w:rsidR="003C45F2" w:rsidRDefault="003C45F2" w:rsidP="003C45F2">
      <w:pPr>
        <w:pStyle w:val="Heading2"/>
        <w:numPr>
          <w:numberingChange w:id="35" w:author="Jamie Cho" w:date="2010-12-15T12:35:00Z" w:original="%1:4:4:."/>
        </w:numPr>
      </w:pPr>
      <w:bookmarkStart w:id="36" w:name="_Toc154035818"/>
      <w:r>
        <w:t>com.jcho.jobs.SchedulerSystemService</w:t>
      </w:r>
      <w:bookmarkEnd w:id="36"/>
    </w:p>
    <w:p w:rsidR="003C45F2" w:rsidRPr="00D64DB6" w:rsidRDefault="003C45F2" w:rsidP="003C45F2">
      <w:r>
        <w:t>This class implements an RMI service that allows a client including the UI to communicate with a SchedulerSystem. It also provides basic O/S facilities to restart and shutdown that be typically be invoked by LaunchServices (MacOS X) or ServiceManager (Windows).</w:t>
      </w:r>
    </w:p>
    <w:p w:rsidR="003C45F2" w:rsidRDefault="003C45F2" w:rsidP="003C45F2">
      <w:r>
        <w:t>The most important methods include:</w:t>
      </w:r>
    </w:p>
    <w:p w:rsidR="003C45F2" w:rsidRDefault="003C45F2" w:rsidP="003C45F2">
      <w:pPr>
        <w:pStyle w:val="ListParagraph"/>
        <w:numPr>
          <w:ilvl w:val="0"/>
          <w:numId w:val="4"/>
          <w:numberingChange w:id="37" w:author="Jamie Cho" w:date="2010-12-15T12:35:00Z" w:original=""/>
        </w:numPr>
      </w:pPr>
      <w:r>
        <w:t>JobList getJobList() // returns a copy of the current set of  Jobs</w:t>
      </w:r>
    </w:p>
    <w:p w:rsidR="003C45F2" w:rsidRDefault="003C45F2" w:rsidP="003C45F2">
      <w:pPr>
        <w:pStyle w:val="ListParagraph"/>
        <w:numPr>
          <w:ilvl w:val="0"/>
          <w:numId w:val="4"/>
          <w:numberingChange w:id="38" w:author="Jamie Cho" w:date="2010-12-15T12:35:00Z" w:original=""/>
        </w:numPr>
      </w:pPr>
      <w:r>
        <w:t>setJobList(JobList) // sets and saves the current list of Jobs to execute</w:t>
      </w:r>
    </w:p>
    <w:p w:rsidR="003C45F2" w:rsidRDefault="003C45F2" w:rsidP="003C45F2">
      <w:pPr>
        <w:pStyle w:val="ListParagraph"/>
        <w:numPr>
          <w:ilvl w:val="0"/>
          <w:numId w:val="4"/>
          <w:numberingChange w:id="39" w:author="Jamie Cho" w:date="2010-12-15T12:35:00Z" w:original=""/>
        </w:numPr>
      </w:pPr>
      <w:r>
        <w:t>JobStatus getJobStatus(String jobName) // gets the status for the given job</w:t>
      </w:r>
    </w:p>
    <w:p w:rsidR="003C45F2" w:rsidRDefault="003C45F2" w:rsidP="003C45F2">
      <w:pPr>
        <w:pStyle w:val="ListParagraph"/>
        <w:numPr>
          <w:ilvl w:val="0"/>
          <w:numId w:val="4"/>
          <w:numberingChange w:id="40" w:author="Jamie Cho" w:date="2010-12-15T12:35:00Z" w:original=""/>
        </w:numPr>
      </w:pPr>
      <w:r>
        <w:t>shutdown() // shutsdown the service</w:t>
      </w:r>
    </w:p>
    <w:p w:rsidR="003C45F2" w:rsidRDefault="003C45F2" w:rsidP="003C45F2">
      <w:pPr>
        <w:pStyle w:val="ListParagraph"/>
        <w:numPr>
          <w:ilvl w:val="0"/>
          <w:numId w:val="4"/>
          <w:numberingChange w:id="41" w:author="Jamie Cho" w:date="2010-12-15T12:35:00Z" w:original=""/>
        </w:numPr>
      </w:pPr>
      <w:r>
        <w:t>restart() // restarts the service</w:t>
      </w:r>
    </w:p>
    <w:p w:rsidR="003C45F2" w:rsidRDefault="003C45F2" w:rsidP="003C45F2">
      <w:pPr>
        <w:pStyle w:val="ListParagraph"/>
        <w:numPr>
          <w:ilvl w:val="0"/>
          <w:numId w:val="4"/>
          <w:numberingChange w:id="42" w:author="Jamie Cho" w:date="2010-12-15T12:35:00Z" w:original=""/>
        </w:numPr>
      </w:pPr>
      <w:r>
        <w:t>String[] readLogEntries(long n) // reads all log entries starting at the nth log entry index (0 based)</w:t>
      </w:r>
    </w:p>
    <w:p w:rsidR="00E413EB" w:rsidRDefault="00E413EB" w:rsidP="00086E9B">
      <w:pPr>
        <w:pStyle w:val="Heading3"/>
        <w:numPr>
          <w:numberingChange w:id="43" w:author="Jamie Cho" w:date="2010-12-15T12:35:00Z" w:original="%1:3:1:."/>
        </w:numPr>
      </w:pPr>
      <w:bookmarkStart w:id="44" w:name="_Toc154035819"/>
      <w:r>
        <w:t>com.jcho.jobs.Scheduler</w:t>
      </w:r>
      <w:bookmarkEnd w:id="44"/>
    </w:p>
    <w:p w:rsidR="00F54B7F" w:rsidRDefault="00E413EB" w:rsidP="00E413EB">
      <w:r>
        <w:t xml:space="preserve">The scheduler is responsible for executing Jobs periodically. It ensures that its setJobs() and getJobs() methods are Thread Safe and do not interfere with currently executing jobs. It has a JobList that it schedules using java.util.concurrent.ScheduledExecutorService. After a Job is </w:t>
      </w:r>
      <w:r w:rsidR="00F54B7F">
        <w:t xml:space="preserve">started, completed or </w:t>
      </w:r>
      <w:r>
        <w:t xml:space="preserve">terminated, it invokes a callback to notify other </w:t>
      </w:r>
      <w:r w:rsidR="00F54B7F">
        <w:t>objects</w:t>
      </w:r>
      <w:r>
        <w:t>. It logs to the default Logger when a backup Job has started and ended and also logs additional information including failures. This class is responsible for managing the running Jobs and cancelling Jobs that have expired.</w:t>
      </w:r>
    </w:p>
    <w:p w:rsidR="00E413EB" w:rsidRDefault="00F54B7F" w:rsidP="00E413EB">
      <w:r w:rsidRPr="00F54B7F">
        <w:rPr>
          <w:noProof/>
        </w:rPr>
        <w:drawing>
          <wp:inline distT="0" distB="0" distL="0" distR="0">
            <wp:extent cx="4784195" cy="3594278"/>
            <wp:effectExtent l="25400" t="0" r="0" b="0"/>
            <wp:docPr id="7" name="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4195" cy="3594278"/>
                      <a:chOff x="1991893" y="494632"/>
                      <a:chExt cx="4784195" cy="3594278"/>
                    </a:xfrm>
                  </a:grpSpPr>
                  <a:sp>
                    <a:nvSpPr>
                      <a:cNvPr id="4" name="Rounded Rectangle 3"/>
                      <a:cNvSpPr/>
                    </a:nvSpPr>
                    <a:spPr>
                      <a:xfrm>
                        <a:off x="1991893" y="863964"/>
                        <a:ext cx="4784195" cy="3224946"/>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sz="2400" dirty="0"/>
                        </a:p>
                      </a:txBody>
                      <a:useSpRect/>
                    </a:txSp>
                    <a:style>
                      <a:lnRef idx="1">
                        <a:schemeClr val="accent1"/>
                      </a:lnRef>
                      <a:fillRef idx="3">
                        <a:schemeClr val="accent1"/>
                      </a:fillRef>
                      <a:effectRef idx="2">
                        <a:schemeClr val="accent1"/>
                      </a:effectRef>
                      <a:fontRef idx="minor">
                        <a:schemeClr val="lt1"/>
                      </a:fontRef>
                    </a:style>
                  </a:sp>
                  <a:sp>
                    <a:nvSpPr>
                      <a:cNvPr id="5" name="TextBox 4"/>
                      <a:cNvSpPr txBox="1"/>
                    </a:nvSpPr>
                    <a:spPr>
                      <a:xfrm>
                        <a:off x="4016330" y="494632"/>
                        <a:ext cx="1115322"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Scheduler</a:t>
                          </a:r>
                          <a:endParaRPr lang="en-US" dirty="0"/>
                        </a:p>
                      </a:txBody>
                      <a:useSpRect/>
                    </a:txSp>
                  </a:sp>
                  <a:sp>
                    <a:nvSpPr>
                      <a:cNvPr id="15" name="Rounded Rectangle 14"/>
                      <a:cNvSpPr/>
                    </a:nvSpPr>
                    <a:spPr>
                      <a:xfrm>
                        <a:off x="2253494" y="1044080"/>
                        <a:ext cx="1050982" cy="744118"/>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err="1" smtClean="0"/>
                            <a:t>JobList</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16" name="Rounded Rectangle 15"/>
                      <a:cNvSpPr/>
                    </a:nvSpPr>
                    <a:spPr>
                      <a:xfrm>
                        <a:off x="2253494" y="1940598"/>
                        <a:ext cx="1050982" cy="744118"/>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err="1" smtClean="0"/>
                            <a:t>JobStatusList</a:t>
                          </a:r>
                          <a:endParaRPr lang="en-US" dirty="0"/>
                        </a:p>
                      </a:txBody>
                      <a:useSpRect/>
                    </a:txSp>
                    <a:style>
                      <a:lnRef idx="1">
                        <a:schemeClr val="accent3"/>
                      </a:lnRef>
                      <a:fillRef idx="3">
                        <a:schemeClr val="accent3"/>
                      </a:fillRef>
                      <a:effectRef idx="2">
                        <a:schemeClr val="accent3"/>
                      </a:effectRef>
                      <a:fontRef idx="minor">
                        <a:schemeClr val="lt1"/>
                      </a:fontRef>
                    </a:style>
                  </a:sp>
                  <a:sp>
                    <a:nvSpPr>
                      <a:cNvPr id="17" name="Rounded Rectangle 16"/>
                      <a:cNvSpPr/>
                    </a:nvSpPr>
                    <a:spPr>
                      <a:xfrm>
                        <a:off x="3456875" y="1044080"/>
                        <a:ext cx="3113197" cy="2882182"/>
                      </a:xfrm>
                      <a:prstGeom prst="round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err="1" smtClean="0"/>
                            <a:t>ScheduledExecutorService</a:t>
                          </a:r>
                          <a:endParaRPr lang="en-US" dirty="0"/>
                        </a:p>
                      </a:txBody>
                      <a:useSpRect/>
                    </a:txSp>
                    <a:style>
                      <a:lnRef idx="1">
                        <a:schemeClr val="accent3"/>
                      </a:lnRef>
                      <a:fillRef idx="3">
                        <a:schemeClr val="accent3"/>
                      </a:fillRef>
                      <a:effectRef idx="2">
                        <a:schemeClr val="accent3"/>
                      </a:effectRef>
                      <a:fontRef idx="minor">
                        <a:schemeClr val="lt1"/>
                      </a:fontRef>
                    </a:style>
                  </a:sp>
                </lc:lockedCanvas>
              </a:graphicData>
            </a:graphic>
          </wp:inline>
        </w:drawing>
      </w:r>
    </w:p>
    <w:p w:rsidR="00E413EB" w:rsidRDefault="00E413EB" w:rsidP="00E413EB">
      <w:r>
        <w:t>This is the most challenging class to test. Effectively testing it requires mocking ScheduledExecutorService and ensuring that it receives the expected inputs including dates, times, and runnables.  Mocking a Logger or using com.jcho.util.logging.Logger can achieve testing the logging behavior. Mocking Jobs that exhibit different scenarios such as throwing, taking a long time or a short time can be passed into Scheduler. Final integration with ScheduledExecutorService can be tested by mocking jobs that are executed with short durations and repeat intervals.</w:t>
      </w:r>
    </w:p>
    <w:p w:rsidR="00CD2483" w:rsidRDefault="00CD2483" w:rsidP="00086E9B">
      <w:pPr>
        <w:pStyle w:val="Heading3"/>
        <w:numPr>
          <w:numberingChange w:id="45" w:author="Jamie Cho" w:date="2010-12-15T12:35:00Z" w:original="%1:4:1:."/>
        </w:numPr>
      </w:pPr>
      <w:bookmarkStart w:id="46" w:name="_Toc154035820"/>
      <w:r>
        <w:t>com.jcho.jobs.Job</w:t>
      </w:r>
      <w:bookmarkEnd w:id="46"/>
    </w:p>
    <w:p w:rsidR="00CD2483" w:rsidRDefault="00CD2483" w:rsidP="00CD2483">
      <w:r>
        <w:t>This is an abstract class implements Runnable and Serializable and represents a job that has to be done. Its important members include</w:t>
      </w:r>
    </w:p>
    <w:p w:rsidR="00CD2483" w:rsidRDefault="00CD2483" w:rsidP="00CD2483">
      <w:pPr>
        <w:pStyle w:val="ListParagraph"/>
        <w:numPr>
          <w:ilvl w:val="0"/>
          <w:numId w:val="7"/>
          <w:numberingChange w:id="47" w:author="Jamie Cho" w:date="2010-12-15T12:35:00Z" w:original=""/>
        </w:numPr>
      </w:pPr>
      <w:r>
        <w:t>String name; // name of the Job</w:t>
      </w:r>
    </w:p>
    <w:p w:rsidR="00CD2483" w:rsidRDefault="00CD2483" w:rsidP="00CD2483">
      <w:pPr>
        <w:pStyle w:val="ListParagraph"/>
        <w:numPr>
          <w:ilvl w:val="0"/>
          <w:numId w:val="7"/>
          <w:numberingChange w:id="48" w:author="Jamie Cho" w:date="2010-12-15T12:35:00Z" w:original=""/>
        </w:numPr>
      </w:pPr>
      <w:r>
        <w:t>long startTime; // start time in Java milliseconds</w:t>
      </w:r>
    </w:p>
    <w:p w:rsidR="00CD2483" w:rsidRDefault="00CD2483" w:rsidP="00CD2483">
      <w:pPr>
        <w:pStyle w:val="ListParagraph"/>
        <w:numPr>
          <w:ilvl w:val="0"/>
          <w:numId w:val="7"/>
          <w:numberingChange w:id="49" w:author="Jamie Cho" w:date="2010-12-15T12:35:00Z" w:original=""/>
        </w:numPr>
      </w:pPr>
      <w:r>
        <w:t>long endTime; // end time in Java milliseconds</w:t>
      </w:r>
    </w:p>
    <w:p w:rsidR="00CD2483" w:rsidRDefault="00CD2483" w:rsidP="00CD2483">
      <w:pPr>
        <w:pStyle w:val="ListParagraph"/>
        <w:numPr>
          <w:ilvl w:val="0"/>
          <w:numId w:val="7"/>
          <w:numberingChange w:id="50" w:author="Jamie Cho" w:date="2010-12-15T12:35:00Z" w:original=""/>
        </w:numPr>
      </w:pPr>
      <w:r>
        <w:t>long repeatInterval; // repeat interval in Java milliseconds or 0 if no repeating is desired</w:t>
      </w:r>
    </w:p>
    <w:p w:rsidR="00CD2483" w:rsidRPr="00C772FC" w:rsidRDefault="00CD2483" w:rsidP="00CD2483">
      <w:r>
        <w:t>Testing this class is primarily a matter of determining that the accessors access the member variables correctly. Testing must also sure that de/serialization also works with the JobListSerializer as well as testing the Serializable interface.</w:t>
      </w:r>
    </w:p>
    <w:p w:rsidR="00CD2483" w:rsidRDefault="00CD2483" w:rsidP="00086E9B">
      <w:pPr>
        <w:pStyle w:val="Heading3"/>
        <w:numPr>
          <w:numberingChange w:id="51" w:author="Jamie Cho" w:date="2010-12-15T12:35:00Z" w:original="%1:5:1:."/>
        </w:numPr>
      </w:pPr>
      <w:bookmarkStart w:id="52" w:name="_Toc154035821"/>
      <w:r>
        <w:t>com.jcho.jobs.JobStatus</w:t>
      </w:r>
      <w:bookmarkEnd w:id="52"/>
    </w:p>
    <w:p w:rsidR="00CD2483" w:rsidRDefault="00CD2483" w:rsidP="00CD2483">
      <w:r>
        <w:t>This is the status of a run Job. Its important members are:</w:t>
      </w:r>
    </w:p>
    <w:p w:rsidR="00CD2483" w:rsidRDefault="00CD2483" w:rsidP="00CD2483">
      <w:pPr>
        <w:pStyle w:val="ListParagraph"/>
        <w:numPr>
          <w:ilvl w:val="0"/>
          <w:numId w:val="8"/>
          <w:numberingChange w:id="53" w:author="Jamie Cho" w:date="2010-12-15T12:35:00Z" w:original=""/>
        </w:numPr>
      </w:pPr>
      <w:r>
        <w:t>String name; // name of the Job</w:t>
      </w:r>
    </w:p>
    <w:p w:rsidR="00CD2483" w:rsidRDefault="00CD2483" w:rsidP="00CD2483">
      <w:pPr>
        <w:pStyle w:val="ListParagraph"/>
        <w:numPr>
          <w:ilvl w:val="0"/>
          <w:numId w:val="8"/>
          <w:numberingChange w:id="54" w:author="Jamie Cho" w:date="2010-12-15T12:35:00Z" w:original=""/>
        </w:numPr>
      </w:pPr>
      <w:r>
        <w:t>Long lastRunTime; // last time the job was run in milliseconds</w:t>
      </w:r>
    </w:p>
    <w:p w:rsidR="00CD2483" w:rsidRDefault="00CD2483" w:rsidP="00CD2483">
      <w:pPr>
        <w:pStyle w:val="ListParagraph"/>
        <w:numPr>
          <w:ilvl w:val="0"/>
          <w:numId w:val="8"/>
          <w:numberingChange w:id="55" w:author="Jamie Cho" w:date="2010-12-15T12:35:00Z" w:original=""/>
        </w:numPr>
      </w:pPr>
      <w:r>
        <w:t>String error; // null or an error message</w:t>
      </w:r>
    </w:p>
    <w:p w:rsidR="00CD2483" w:rsidRDefault="00CD2483" w:rsidP="00CD2483">
      <w:r>
        <w:t>Testing this class is primarily a matter of determining that the accessors access the member variables correctly. Testing must also sure that de/serialization also works with the JobListSerializer as well as testing the Serializable interface.</w:t>
      </w:r>
    </w:p>
    <w:p w:rsidR="00CD2483" w:rsidRDefault="00CD2483" w:rsidP="00086E9B">
      <w:pPr>
        <w:pStyle w:val="Heading3"/>
        <w:numPr>
          <w:numberingChange w:id="56" w:author="Jamie Cho" w:date="2010-12-15T12:35:00Z" w:original="%1:6:1:."/>
        </w:numPr>
      </w:pPr>
      <w:bookmarkStart w:id="57" w:name="_Toc154035822"/>
      <w:r>
        <w:t>com.jcho.jobs.JobList</w:t>
      </w:r>
      <w:bookmarkEnd w:id="57"/>
    </w:p>
    <w:p w:rsidR="00CD2483" w:rsidRDefault="00CD2483" w:rsidP="00CD2483">
      <w:r>
        <w:t>This is a list of jobs implements Serializable limits the access to the actual List&lt;Job&gt;. Its important members are:</w:t>
      </w:r>
    </w:p>
    <w:p w:rsidR="00CD2483" w:rsidRDefault="00CD2483" w:rsidP="00CD2483">
      <w:pPr>
        <w:pStyle w:val="ListParagraph"/>
        <w:numPr>
          <w:ilvl w:val="0"/>
          <w:numId w:val="9"/>
          <w:numberingChange w:id="58" w:author="Jamie Cho" w:date="2010-12-15T12:35:00Z" w:original=""/>
        </w:numPr>
      </w:pPr>
      <w:r>
        <w:t>setJobs(List&lt;Job&gt; jobs); // sets the list of jobs to jobs</w:t>
      </w:r>
    </w:p>
    <w:p w:rsidR="00CD2483" w:rsidRDefault="00CD2483" w:rsidP="00CD2483">
      <w:pPr>
        <w:pStyle w:val="ListParagraph"/>
        <w:numPr>
          <w:ilvl w:val="0"/>
          <w:numId w:val="9"/>
          <w:numberingChange w:id="59" w:author="Jamie Cho" w:date="2010-12-15T12:35:00Z" w:original=""/>
        </w:numPr>
      </w:pPr>
      <w:r>
        <w:t>List&lt;Job&gt; getJobs(); // returns a copy of the list of jobs</w:t>
      </w:r>
    </w:p>
    <w:p w:rsidR="00CD2483" w:rsidRDefault="00CD2483" w:rsidP="00CD2483">
      <w:pPr>
        <w:pStyle w:val="ListParagraph"/>
        <w:numPr>
          <w:ilvl w:val="0"/>
          <w:numId w:val="9"/>
          <w:numberingChange w:id="60" w:author="Jamie Cho" w:date="2010-12-15T12:35:00Z" w:original=""/>
        </w:numPr>
      </w:pPr>
      <w:r>
        <w:t>addJob(Job job); // adds a job, replacing any job with the same name</w:t>
      </w:r>
    </w:p>
    <w:p w:rsidR="00CD2483" w:rsidRDefault="00CD2483" w:rsidP="00CD2483">
      <w:pPr>
        <w:pStyle w:val="ListParagraph"/>
        <w:numPr>
          <w:ilvl w:val="0"/>
          <w:numId w:val="9"/>
          <w:numberingChange w:id="61" w:author="Jamie Cho" w:date="2010-12-15T12:35:00Z" w:original=""/>
        </w:numPr>
      </w:pPr>
      <w:r>
        <w:t>removeJob(String name); // removes the job with the given name</w:t>
      </w:r>
    </w:p>
    <w:p w:rsidR="00CD2483" w:rsidRPr="00B12BA8" w:rsidRDefault="00CD2483" w:rsidP="00CD2483">
      <w:r>
        <w:t>To test this class one must verify the effect of each method on the whole object. The Serializable interface must be tested by serializing and deserializng the object.</w:t>
      </w:r>
    </w:p>
    <w:p w:rsidR="00CD2483" w:rsidRDefault="00CD2483" w:rsidP="00086E9B">
      <w:pPr>
        <w:pStyle w:val="Heading3"/>
        <w:numPr>
          <w:numberingChange w:id="62" w:author="Jamie Cho" w:date="2010-12-15T12:35:00Z" w:original="%1:7:1:."/>
        </w:numPr>
      </w:pPr>
      <w:bookmarkStart w:id="63" w:name="_Toc154035823"/>
      <w:r>
        <w:t>com.jcho.jobs.JobStatusList</w:t>
      </w:r>
      <w:bookmarkEnd w:id="63"/>
    </w:p>
    <w:p w:rsidR="00CD2483" w:rsidRDefault="00CD2483" w:rsidP="00CD2483">
      <w:r>
        <w:t>This is a list of jobs that is somewhat limits the access to the actual List&lt;JobStatus&gt;. Its important members are:</w:t>
      </w:r>
    </w:p>
    <w:p w:rsidR="00CD2483" w:rsidRDefault="00CD2483" w:rsidP="00CD2483">
      <w:pPr>
        <w:pStyle w:val="ListParagraph"/>
        <w:numPr>
          <w:ilvl w:val="0"/>
          <w:numId w:val="9"/>
          <w:numberingChange w:id="64" w:author="Jamie Cho" w:date="2010-12-15T12:35:00Z" w:original=""/>
        </w:numPr>
      </w:pPr>
      <w:r>
        <w:t>List&lt;JobStatus&gt; getJobStatuses(); // returns a copy of the list of jobs</w:t>
      </w:r>
    </w:p>
    <w:p w:rsidR="00CD2483" w:rsidRDefault="00CD2483" w:rsidP="00CD2483">
      <w:pPr>
        <w:pStyle w:val="ListParagraph"/>
        <w:numPr>
          <w:ilvl w:val="0"/>
          <w:numId w:val="9"/>
          <w:numberingChange w:id="65" w:author="Jamie Cho" w:date="2010-12-15T12:35:00Z" w:original=""/>
        </w:numPr>
      </w:pPr>
      <w:r>
        <w:t>setJobStatuses(List&lt;JobStatus&gt;); // sets the current list of JobStatues</w:t>
      </w:r>
    </w:p>
    <w:p w:rsidR="00CD2483" w:rsidRDefault="00CD2483" w:rsidP="00CD2483">
      <w:pPr>
        <w:pStyle w:val="ListParagraph"/>
        <w:numPr>
          <w:ilvl w:val="0"/>
          <w:numId w:val="9"/>
          <w:numberingChange w:id="66" w:author="Jamie Cho" w:date="2010-12-15T12:35:00Z" w:original=""/>
        </w:numPr>
      </w:pPr>
      <w:r>
        <w:t>addJob(Job job); // adds a job, replacing any job with the same name</w:t>
      </w:r>
    </w:p>
    <w:p w:rsidR="00CD2483" w:rsidRDefault="00CD2483" w:rsidP="00CD2483">
      <w:pPr>
        <w:pStyle w:val="ListParagraph"/>
        <w:numPr>
          <w:ilvl w:val="0"/>
          <w:numId w:val="9"/>
          <w:numberingChange w:id="67" w:author="Jamie Cho" w:date="2010-12-15T12:35:00Z" w:original=""/>
        </w:numPr>
      </w:pPr>
      <w:r>
        <w:t>removeJob(String name); // removes the job with the given name</w:t>
      </w:r>
    </w:p>
    <w:p w:rsidR="00CD2483" w:rsidRPr="00B12BA8" w:rsidRDefault="00CD2483" w:rsidP="00CD2483">
      <w:r>
        <w:t>To test this class one must verify the effect of each method on the whole object. Thread safety will be ensured by synchronizing all public functions and using reflection to ensure this.</w:t>
      </w:r>
    </w:p>
    <w:p w:rsidR="00CD2483" w:rsidRDefault="00CD2483" w:rsidP="00086E9B">
      <w:pPr>
        <w:pStyle w:val="Heading3"/>
        <w:numPr>
          <w:numberingChange w:id="68" w:author="Jamie Cho" w:date="2010-12-15T12:35:00Z" w:original="%1:8:1:."/>
        </w:numPr>
      </w:pPr>
      <w:bookmarkStart w:id="69" w:name="_Toc154035824"/>
      <w:r>
        <w:t>com.jcho.jobs.JobListSerializer</w:t>
      </w:r>
      <w:bookmarkEnd w:id="69"/>
    </w:p>
    <w:p w:rsidR="00CD2483" w:rsidRDefault="00CD2483" w:rsidP="00CD2483">
      <w:r>
        <w:t xml:space="preserve">This class is responsible for serializing the status of Jobs to the </w:t>
      </w:r>
      <w:r>
        <w:rPr>
          <w:b/>
        </w:rPr>
        <w:t>Jobs</w:t>
      </w:r>
      <w:r w:rsidRPr="003F6529">
        <w:rPr>
          <w:b/>
        </w:rPr>
        <w:t>.yml</w:t>
      </w:r>
      <w:r>
        <w:t xml:space="preserve"> file. It uses yamlbeans to perform the actual serialization. Its important static members include:</w:t>
      </w:r>
    </w:p>
    <w:p w:rsidR="00CD2483" w:rsidRDefault="00CD2483" w:rsidP="00CD2483">
      <w:pPr>
        <w:pStyle w:val="ListParagraph"/>
        <w:numPr>
          <w:ilvl w:val="0"/>
          <w:numId w:val="10"/>
          <w:numberingChange w:id="70" w:author="Jamie Cho" w:date="2010-12-15T12:35:00Z" w:original=""/>
        </w:numPr>
      </w:pPr>
      <w:r>
        <w:t>serialize(JobsList, File outputFile)</w:t>
      </w:r>
    </w:p>
    <w:p w:rsidR="00CD2483" w:rsidRDefault="00CD2483" w:rsidP="00CD2483">
      <w:pPr>
        <w:pStyle w:val="ListParagraph"/>
        <w:numPr>
          <w:ilvl w:val="0"/>
          <w:numId w:val="10"/>
          <w:numberingChange w:id="71" w:author="Jamie Cho" w:date="2010-12-15T12:35:00Z" w:original=""/>
        </w:numPr>
      </w:pPr>
      <w:r>
        <w:t>JobsList deserialize(File inputFile)</w:t>
      </w:r>
    </w:p>
    <w:p w:rsidR="00CD2483" w:rsidRDefault="00CD2483" w:rsidP="00CD2483">
      <w:pPr>
        <w:pStyle w:val="ListParagraph"/>
        <w:ind w:left="0"/>
      </w:pPr>
    </w:p>
    <w:p w:rsidR="00CD2483" w:rsidRDefault="00CD2483" w:rsidP="00CD2483">
      <w:pPr>
        <w:pStyle w:val="ListParagraph"/>
        <w:ind w:left="0"/>
      </w:pPr>
      <w:r>
        <w:t>Serializing different JobStatusLists and then using a “generic” YML deserializer and comparing the corresponding hashes and sequences can test serialization. Deserializing different JobStatus.yml and comparing the results against the expected JobStatus object can be used to test deserialization. Must fail when it encounters an unknown version number. Serialiaing and deserializing and comparing the results can test integration.</w:t>
      </w:r>
    </w:p>
    <w:p w:rsidR="00CD2483" w:rsidRDefault="00CD2483" w:rsidP="00CD2483">
      <w:pPr>
        <w:pStyle w:val="ListParagraph"/>
        <w:ind w:left="0"/>
      </w:pPr>
    </w:p>
    <w:p w:rsidR="00CD2483" w:rsidRPr="00B12BA8" w:rsidRDefault="00CD2483" w:rsidP="00CD2483">
      <w:pPr>
        <w:pStyle w:val="ListParagraph"/>
        <w:ind w:left="0"/>
      </w:pPr>
      <w:r>
        <w:t>The version number it uses for serialization must be incremented</w:t>
      </w:r>
    </w:p>
    <w:p w:rsidR="00CD2483" w:rsidRDefault="00CD2483" w:rsidP="00086E9B">
      <w:pPr>
        <w:pStyle w:val="Heading3"/>
        <w:numPr>
          <w:numberingChange w:id="72" w:author="Jamie Cho" w:date="2010-12-15T12:35:00Z" w:original="%1:9:1:."/>
        </w:numPr>
      </w:pPr>
      <w:bookmarkStart w:id="73" w:name="_Toc154035825"/>
      <w:r>
        <w:t>com.jcho.jobs.JobStatusListSerializer</w:t>
      </w:r>
      <w:bookmarkEnd w:id="73"/>
    </w:p>
    <w:p w:rsidR="00CD2483" w:rsidRDefault="00CD2483" w:rsidP="00CD2483">
      <w:r>
        <w:t xml:space="preserve">This class is responsible for serializing the status of Jobs to the </w:t>
      </w:r>
      <w:r w:rsidRPr="003F6529">
        <w:rPr>
          <w:b/>
        </w:rPr>
        <w:t>JobStatus.yml</w:t>
      </w:r>
      <w:r>
        <w:t xml:space="preserve"> file. It uses yamlbeans to perform the actual serialization. Its important static members include:</w:t>
      </w:r>
    </w:p>
    <w:p w:rsidR="00CD2483" w:rsidRDefault="00CD2483" w:rsidP="00CD2483">
      <w:pPr>
        <w:pStyle w:val="ListParagraph"/>
        <w:numPr>
          <w:ilvl w:val="0"/>
          <w:numId w:val="10"/>
          <w:numberingChange w:id="74" w:author="Jamie Cho" w:date="2010-12-15T12:35:00Z" w:original=""/>
        </w:numPr>
      </w:pPr>
      <w:r>
        <w:t>serialize(JobStatusList, File outputFile)</w:t>
      </w:r>
    </w:p>
    <w:p w:rsidR="00CD2483" w:rsidRDefault="00CD2483" w:rsidP="00CD2483">
      <w:pPr>
        <w:pStyle w:val="ListParagraph"/>
        <w:numPr>
          <w:ilvl w:val="0"/>
          <w:numId w:val="10"/>
          <w:numberingChange w:id="75" w:author="Jamie Cho" w:date="2010-12-15T12:35:00Z" w:original=""/>
        </w:numPr>
      </w:pPr>
      <w:r>
        <w:t>JobStatusList deserialize(File inputFile)</w:t>
      </w:r>
    </w:p>
    <w:p w:rsidR="00CD2483" w:rsidRDefault="00CD2483" w:rsidP="00CD2483">
      <w:pPr>
        <w:pStyle w:val="ListParagraph"/>
        <w:ind w:left="0"/>
      </w:pPr>
    </w:p>
    <w:p w:rsidR="00CD2483" w:rsidRDefault="00CD2483" w:rsidP="00CD2483">
      <w:pPr>
        <w:pStyle w:val="ListParagraph"/>
        <w:ind w:left="0"/>
      </w:pPr>
      <w:r>
        <w:t>Serializing different JobStatusLists and then using a “generic” YML deserializer and comparing the corresponding hashes and sequences can test serialization. Deserializing different JobStatus.yml and comparing the results against the expected JobStatus object can be used to test deserialization. Must fail when it encounters an unknown version number.</w:t>
      </w:r>
    </w:p>
    <w:p w:rsidR="00CD2483" w:rsidRDefault="00CD2483" w:rsidP="00CD2483">
      <w:pPr>
        <w:pStyle w:val="ListParagraph"/>
        <w:ind w:left="0"/>
      </w:pPr>
    </w:p>
    <w:p w:rsidR="00CD2483" w:rsidRPr="00B12BA8" w:rsidRDefault="00CD2483" w:rsidP="00CD2483">
      <w:pPr>
        <w:pStyle w:val="ListParagraph"/>
        <w:ind w:left="0"/>
      </w:pPr>
      <w:r>
        <w:t>Serializing and deserializing and comparing the results can test integration.</w:t>
      </w:r>
    </w:p>
    <w:p w:rsidR="003C45F2" w:rsidRDefault="001D52D0" w:rsidP="00F2548B">
      <w:pPr>
        <w:pStyle w:val="Heading2"/>
        <w:numPr>
          <w:numberingChange w:id="76" w:author="Jamie Cho" w:date="2010-12-15T12:35:00Z" w:original="%1:5:4:."/>
        </w:numPr>
      </w:pPr>
      <w:bookmarkStart w:id="77" w:name="_Toc154035826"/>
      <w:r w:rsidRPr="00F2548B">
        <w:t>Backup Library</w:t>
      </w:r>
      <w:bookmarkEnd w:id="77"/>
    </w:p>
    <w:p w:rsidR="003C45F2" w:rsidRPr="003C45F2" w:rsidRDefault="003C45F2" w:rsidP="003C45F2">
      <w:r>
        <w:t>The Backend and UI both share the Backup Library. This library could be used by other systems that need scheduled backups.</w:t>
      </w:r>
    </w:p>
    <w:p w:rsidR="003C45F2" w:rsidRDefault="003C45F2" w:rsidP="00086E9B">
      <w:pPr>
        <w:pStyle w:val="Heading3"/>
        <w:numPr>
          <w:numberingChange w:id="78" w:author="Jamie Cho" w:date="2010-12-15T12:35:00Z" w:original="%1:10:1:."/>
        </w:numPr>
      </w:pPr>
      <w:bookmarkStart w:id="79" w:name="_Toc154035827"/>
      <w:r>
        <w:t>com.jcho.archiver.model.ArchiveJob</w:t>
      </w:r>
      <w:bookmarkEnd w:id="79"/>
    </w:p>
    <w:p w:rsidR="003C45F2" w:rsidRDefault="003C45F2" w:rsidP="003C45F2">
      <w:r>
        <w:t>This subclass of Job that also implements Serializable represents a folder to be backed up and its corresponding destination. This class will utilize com.jcho.ZipUtil and org.apache.commons library to archive and ftp the data respectively. Its important members include:</w:t>
      </w:r>
    </w:p>
    <w:p w:rsidR="003C45F2" w:rsidRDefault="003C45F2" w:rsidP="003C45F2">
      <w:pPr>
        <w:pStyle w:val="ListParagraph"/>
        <w:numPr>
          <w:ilvl w:val="0"/>
          <w:numId w:val="6"/>
          <w:numberingChange w:id="80" w:author="Jamie Cho" w:date="2010-12-15T12:35:00Z" w:original=""/>
        </w:numPr>
      </w:pPr>
      <w:r>
        <w:t>File sourceDirectory // source directory to archive. Substitutes %t for current time and escapes %% with %</w:t>
      </w:r>
    </w:p>
    <w:p w:rsidR="003C45F2" w:rsidRDefault="003C45F2" w:rsidP="003C45F2">
      <w:pPr>
        <w:pStyle w:val="ListParagraph"/>
        <w:numPr>
          <w:ilvl w:val="0"/>
          <w:numId w:val="6"/>
          <w:numberingChange w:id="81" w:author="Jamie Cho" w:date="2010-12-15T12:35:00Z" w:original=""/>
        </w:numPr>
      </w:pPr>
      <w:r>
        <w:t>org.apache.commons.httpclient.URI destinationURI // destination to store sourceDirectory archive</w:t>
      </w:r>
    </w:p>
    <w:p w:rsidR="003C45F2" w:rsidRDefault="003C45F2" w:rsidP="003C45F2">
      <w:r>
        <w:t>This class can be tested by invoking its run() method and determine whether or not the desired command was run. Testing must also sure that de/serialization also works with JobListSerializer. The Serializable interface must also be tested by serializing and deserialiing. Mocking of the FTP facilities can be used to ensure that they are initialized as expected. Use against an actual FTP server can facilitate integration testing.</w:t>
      </w:r>
    </w:p>
    <w:p w:rsidR="003C45F2" w:rsidRDefault="003C45F2" w:rsidP="003C45F2">
      <w:pPr>
        <w:pStyle w:val="Heading2"/>
        <w:numPr>
          <w:numberingChange w:id="82" w:author="Jamie Cho" w:date="2010-12-15T12:35:00Z" w:original="%1:6:4:."/>
        </w:numPr>
      </w:pPr>
      <w:bookmarkStart w:id="83" w:name="_Toc154035828"/>
      <w:r>
        <w:t>Utility Library</w:t>
      </w:r>
      <w:bookmarkEnd w:id="83"/>
    </w:p>
    <w:p w:rsidR="003C45F2" w:rsidRDefault="003C45F2" w:rsidP="003C45F2">
      <w:r>
        <w:t>This library implements facilities that may be useful in a wide variety of applications.</w:t>
      </w:r>
    </w:p>
    <w:p w:rsidR="003C45F2" w:rsidRDefault="003C45F2" w:rsidP="00086E9B">
      <w:pPr>
        <w:pStyle w:val="Heading3"/>
        <w:numPr>
          <w:numberingChange w:id="84" w:author="Jamie Cho" w:date="2010-12-15T12:35:00Z" w:original="%1:11:1:."/>
        </w:numPr>
      </w:pPr>
      <w:bookmarkStart w:id="85" w:name="_Toc154035829"/>
      <w:r>
        <w:t>com.jcho.util.logging.Logger</w:t>
      </w:r>
      <w:bookmarkEnd w:id="85"/>
    </w:p>
    <w:p w:rsidR="003C45F2" w:rsidRDefault="003C45F2" w:rsidP="003C45F2">
      <w:r>
        <w:t>Logger is a subclass of java.util.logging.Logger that captures all output and makes it possible to both read and write to the log.  When the log is initially created, it reads in all of the existing log entries. The important new methods are:</w:t>
      </w:r>
    </w:p>
    <w:p w:rsidR="003C45F2" w:rsidRDefault="003C45F2" w:rsidP="003C45F2">
      <w:pPr>
        <w:pStyle w:val="ListParagraph"/>
        <w:numPr>
          <w:ilvl w:val="0"/>
          <w:numId w:val="11"/>
          <w:numberingChange w:id="86" w:author="Jamie Cho" w:date="2010-12-15T12:35:00Z" w:original=""/>
        </w:numPr>
      </w:pPr>
      <w:r>
        <w:t>String[] read(long n); //Reads all log entries starting at the nth index. Note that the number of indices is always growing after the log is constructed even after truncation. Any entry at or after n that has already been truncated is omitted form the output (that is, there is no Array entry made for it).</w:t>
      </w:r>
    </w:p>
    <w:p w:rsidR="003C45F2" w:rsidRDefault="003C45F2" w:rsidP="003C45F2">
      <w:r>
        <w:t>Testing involves reading and writing to the log, reconstructing the log. Inspection should ensure that readLog() must be ensured to be ThreadSafe but not block logging inordinately long for larger log files</w:t>
      </w:r>
    </w:p>
    <w:p w:rsidR="00CA6793" w:rsidRDefault="00CA6793" w:rsidP="00CA6793">
      <w:pPr>
        <w:pStyle w:val="Heading2"/>
        <w:numPr>
          <w:numberingChange w:id="87" w:author="Jamie Cho" w:date="2010-12-15T12:35:00Z" w:original="%1:7:4:."/>
        </w:numPr>
      </w:pPr>
      <w:bookmarkStart w:id="88" w:name="_Toc154035830"/>
      <w:r>
        <w:t>com.jcho.util.zip.ZipUtil</w:t>
      </w:r>
      <w:bookmarkEnd w:id="88"/>
    </w:p>
    <w:p w:rsidR="00CA6793" w:rsidRDefault="00CA6793" w:rsidP="003C45F2">
      <w:r>
        <w:t>This class should be extended to better handle attributes, permissions and forks supported by HFS+ and NTFS as well as locked files. This functionality is not natively supported by Java and will require licensing a third party library. Implementing this support in house in C/C++ or launching preinstalled utilities for archiving. This requirement and possible solutions need further discussion.</w:t>
      </w:r>
    </w:p>
    <w:p w:rsidR="001D52D0" w:rsidRPr="003C45F2" w:rsidRDefault="00CA6793" w:rsidP="003C45F2">
      <w:r>
        <w:t>This library requires testing. Archiver only makes use of the decompression</w:t>
      </w:r>
    </w:p>
    <w:p w:rsidR="00F2548B" w:rsidRDefault="00F2548B" w:rsidP="00086E9B">
      <w:pPr>
        <w:pStyle w:val="Heading1"/>
        <w:numPr>
          <w:numberingChange w:id="89" w:author="Jamie Cho" w:date="2010-12-15T12:35:00Z" w:original="%1:7:0:."/>
        </w:numPr>
      </w:pPr>
      <w:bookmarkStart w:id="90" w:name="_Toc154035831"/>
      <w:r>
        <w:t>File Formats</w:t>
      </w:r>
      <w:bookmarkEnd w:id="90"/>
    </w:p>
    <w:p w:rsidR="00F2548B" w:rsidRDefault="00F2548B" w:rsidP="00F2548B">
      <w:r>
        <w:t>To facilitate expressivity AND ease of reading, Archiver and the SchedulerSystem uses YML to store the list of jobs and their statuses. Other common choices include XML and JSON were rejected because they are harder to read or lack comments.</w:t>
      </w:r>
    </w:p>
    <w:p w:rsidR="00F2548B" w:rsidRDefault="00F2548B" w:rsidP="00F2548B">
      <w:pPr>
        <w:pStyle w:val="Heading2"/>
        <w:numPr>
          <w:numberingChange w:id="91" w:author="Jamie Cho" w:date="2010-12-15T12:35:00Z" w:original="%1:8:4:."/>
        </w:numPr>
      </w:pPr>
      <w:bookmarkStart w:id="92" w:name="_Toc154035832"/>
      <w:r>
        <w:t>Jobs.yml</w:t>
      </w:r>
      <w:bookmarkEnd w:id="92"/>
    </w:p>
    <w:p w:rsidR="007B5F76" w:rsidRPr="00C55E99" w:rsidRDefault="00F2548B" w:rsidP="00F2548B">
      <w:pPr>
        <w:rPr>
          <w:rFonts w:ascii="Courier New" w:hAnsi="Courier New"/>
        </w:rPr>
      </w:pPr>
      <w:r w:rsidRPr="00C55E99">
        <w:rPr>
          <w:rFonts w:ascii="Courier New" w:hAnsi="Courier New"/>
        </w:rPr>
        <w:t>version</w:t>
      </w:r>
      <w:r w:rsidR="007B5F76" w:rsidRPr="00C55E99">
        <w:rPr>
          <w:rFonts w:ascii="Courier New" w:hAnsi="Courier New"/>
        </w:rPr>
        <w:t>: 1 # integer version number</w:t>
      </w:r>
    </w:p>
    <w:p w:rsidR="007B5F76" w:rsidRPr="00C55E99" w:rsidRDefault="007B5F76" w:rsidP="00F2548B">
      <w:pPr>
        <w:rPr>
          <w:rFonts w:ascii="Courier New" w:hAnsi="Courier New"/>
        </w:rPr>
      </w:pPr>
      <w:r w:rsidRPr="00C55E99">
        <w:rPr>
          <w:rFonts w:ascii="Courier New" w:hAnsi="Courier New"/>
        </w:rPr>
        <w:t>jobs:</w:t>
      </w:r>
    </w:p>
    <w:p w:rsidR="00C55E99" w:rsidRPr="00C55E99" w:rsidRDefault="00C55E99" w:rsidP="00C55E99">
      <w:pPr>
        <w:rPr>
          <w:rFonts w:ascii="Courier New" w:hAnsi="Courier New"/>
        </w:rPr>
      </w:pPr>
      <w:r w:rsidRPr="00C55E99">
        <w:rPr>
          <w:rFonts w:ascii="Courier New" w:hAnsi="Courier New"/>
        </w:rPr>
        <w:t xml:space="preserve">  - !com.jcho.</w:t>
      </w:r>
      <w:r w:rsidR="00D450A8">
        <w:rPr>
          <w:rFonts w:ascii="Courier New" w:hAnsi="Courier New"/>
        </w:rPr>
        <w:t>archiver</w:t>
      </w:r>
      <w:r w:rsidRPr="00C55E99">
        <w:rPr>
          <w:rFonts w:ascii="Courier New" w:hAnsi="Courier New"/>
        </w:rPr>
        <w:t>.</w:t>
      </w:r>
      <w:r w:rsidR="00D450A8">
        <w:rPr>
          <w:rFonts w:ascii="Courier New" w:hAnsi="Courier New"/>
        </w:rPr>
        <w:t>model.ArchiveJob</w:t>
      </w:r>
    </w:p>
    <w:p w:rsidR="00C55E99" w:rsidRPr="00C55E99" w:rsidRDefault="00C55E99" w:rsidP="00C55E99">
      <w:pPr>
        <w:rPr>
          <w:rFonts w:ascii="Courier New" w:hAnsi="Courier New"/>
        </w:rPr>
      </w:pPr>
      <w:r w:rsidRPr="00C55E99">
        <w:rPr>
          <w:rFonts w:ascii="Courier New" w:hAnsi="Courier New"/>
        </w:rPr>
        <w:t xml:space="preserve">    name: Backup Home</w:t>
      </w:r>
    </w:p>
    <w:p w:rsidR="00C55E99" w:rsidRDefault="00C55E99" w:rsidP="00C55E99">
      <w:pPr>
        <w:rPr>
          <w:rFonts w:ascii="Courier New" w:hAnsi="Courier New" w:cs="Arial"/>
          <w:szCs w:val="32"/>
        </w:rPr>
      </w:pPr>
      <w:r w:rsidRPr="00C55E99">
        <w:rPr>
          <w:rFonts w:ascii="Courier New" w:hAnsi="Courier New"/>
        </w:rPr>
        <w:t xml:space="preserve">    startDate: </w:t>
      </w:r>
      <w:r w:rsidRPr="00C55E99">
        <w:rPr>
          <w:rFonts w:ascii="Courier New" w:hAnsi="Courier New" w:cs="Courier TU"/>
          <w:szCs w:val="26"/>
        </w:rPr>
        <w:t xml:space="preserve">2005/10/31T17:11:09 # </w:t>
      </w:r>
      <w:r w:rsidRPr="00C55E99">
        <w:rPr>
          <w:rFonts w:ascii="Courier New" w:hAnsi="Courier New" w:cs="Arial"/>
          <w:szCs w:val="32"/>
        </w:rPr>
        <w:t>ISO-8601</w:t>
      </w:r>
    </w:p>
    <w:p w:rsidR="00C55E99" w:rsidRDefault="00C55E99" w:rsidP="00C55E99">
      <w:pPr>
        <w:rPr>
          <w:rFonts w:ascii="Courier New" w:hAnsi="Courier New" w:cs="Arial"/>
          <w:szCs w:val="32"/>
        </w:rPr>
      </w:pPr>
      <w:r>
        <w:rPr>
          <w:rFonts w:ascii="Courier New" w:hAnsi="Courier New" w:cs="Arial"/>
          <w:szCs w:val="32"/>
        </w:rPr>
        <w:t xml:space="preserve">    endDate: 2010/10/3</w:t>
      </w:r>
      <w:r w:rsidRPr="00C55E99">
        <w:rPr>
          <w:rFonts w:ascii="Courier New" w:hAnsi="Courier New" w:cs="Courier TU"/>
          <w:szCs w:val="26"/>
        </w:rPr>
        <w:t xml:space="preserve">31T17:11:09 # </w:t>
      </w:r>
      <w:r w:rsidRPr="00C55E99">
        <w:rPr>
          <w:rFonts w:ascii="Courier New" w:hAnsi="Courier New" w:cs="Arial"/>
          <w:szCs w:val="32"/>
        </w:rPr>
        <w:t>ISO-8601</w:t>
      </w:r>
    </w:p>
    <w:p w:rsidR="00C55E99" w:rsidRDefault="00C55E99" w:rsidP="00C55E99">
      <w:pPr>
        <w:rPr>
          <w:rFonts w:ascii="Courier New" w:hAnsi="Courier New" w:cs="Arial"/>
          <w:szCs w:val="32"/>
        </w:rPr>
      </w:pPr>
      <w:r>
        <w:rPr>
          <w:rFonts w:ascii="Courier New" w:hAnsi="Courier New" w:cs="Arial"/>
          <w:szCs w:val="32"/>
        </w:rPr>
        <w:t xml:space="preserve">    runs: daily #[once, daily, weekly, monthly, yearly]</w:t>
      </w:r>
    </w:p>
    <w:p w:rsidR="00C55E99" w:rsidRDefault="00C55E99" w:rsidP="00C55E99">
      <w:pPr>
        <w:rPr>
          <w:rFonts w:ascii="Courier New" w:hAnsi="Courier New" w:cs="Arial"/>
          <w:szCs w:val="32"/>
        </w:rPr>
      </w:pPr>
      <w:r>
        <w:rPr>
          <w:rFonts w:ascii="Courier New" w:hAnsi="Courier New" w:cs="Arial"/>
          <w:szCs w:val="32"/>
        </w:rPr>
        <w:t xml:space="preserve">    src: /Users/jcho</w:t>
      </w:r>
    </w:p>
    <w:p w:rsidR="00C55E99" w:rsidRPr="00C55E99" w:rsidRDefault="00C55E99" w:rsidP="00C55E99">
      <w:r>
        <w:rPr>
          <w:rFonts w:ascii="Courier New" w:hAnsi="Courier New" w:cs="Arial"/>
          <w:szCs w:val="32"/>
        </w:rPr>
        <w:t xml:space="preserve">    dest: ftp://jcho:password@ftp.aws.com/home%t.zip</w:t>
      </w:r>
    </w:p>
    <w:p w:rsidR="00C55E99" w:rsidRPr="00D450A8" w:rsidRDefault="00C55E99" w:rsidP="00C55E99">
      <w:pPr>
        <w:rPr>
          <w:rFonts w:ascii="Courier New" w:hAnsi="Courier New"/>
        </w:rPr>
      </w:pPr>
      <w:r w:rsidRPr="00D450A8">
        <w:rPr>
          <w:rFonts w:ascii="Courier New" w:hAnsi="Courier New"/>
        </w:rPr>
        <w:t>- !com.jcho.backup.job</w:t>
      </w:r>
    </w:p>
    <w:p w:rsidR="00C55E99" w:rsidRPr="00D450A8" w:rsidRDefault="00C55E99" w:rsidP="00C55E99">
      <w:pPr>
        <w:rPr>
          <w:rFonts w:ascii="Courier New" w:hAnsi="Courier New"/>
        </w:rPr>
      </w:pPr>
      <w:r w:rsidRPr="00D450A8">
        <w:rPr>
          <w:rFonts w:ascii="Courier New" w:hAnsi="Courier New"/>
        </w:rPr>
        <w:t xml:space="preserve">    name: Backup Applications</w:t>
      </w:r>
    </w:p>
    <w:p w:rsidR="00C55E99" w:rsidRDefault="00C55E99" w:rsidP="00C55E99">
      <w:pPr>
        <w:rPr>
          <w:rFonts w:ascii="Courier New" w:hAnsi="Courier New" w:cs="Arial"/>
          <w:szCs w:val="32"/>
        </w:rPr>
      </w:pPr>
      <w:r w:rsidRPr="00D450A8">
        <w:rPr>
          <w:rFonts w:ascii="Courier New" w:hAnsi="Courier New"/>
        </w:rPr>
        <w:t xml:space="preserve">    startDate: </w:t>
      </w:r>
      <w:r w:rsidRPr="00D450A8">
        <w:rPr>
          <w:rFonts w:ascii="Courier New" w:hAnsi="Courier New" w:cs="Courier TU"/>
          <w:szCs w:val="26"/>
        </w:rPr>
        <w:t>2005/10/31T17:11:09 #</w:t>
      </w:r>
      <w:r w:rsidRPr="00C55E99">
        <w:rPr>
          <w:rFonts w:ascii="Courier New" w:hAnsi="Courier New" w:cs="Courier TU"/>
          <w:szCs w:val="26"/>
        </w:rPr>
        <w:t xml:space="preserve"> </w:t>
      </w:r>
      <w:r w:rsidRPr="00C55E99">
        <w:rPr>
          <w:rFonts w:ascii="Courier New" w:hAnsi="Courier New" w:cs="Arial"/>
          <w:szCs w:val="32"/>
        </w:rPr>
        <w:t>ISO-8601</w:t>
      </w:r>
    </w:p>
    <w:p w:rsidR="00C55E99" w:rsidRDefault="00C55E99" w:rsidP="00C55E99">
      <w:pPr>
        <w:rPr>
          <w:rFonts w:ascii="Courier New" w:hAnsi="Courier New" w:cs="Arial"/>
          <w:szCs w:val="32"/>
        </w:rPr>
      </w:pPr>
      <w:r>
        <w:rPr>
          <w:rFonts w:ascii="Courier New" w:hAnsi="Courier New" w:cs="Arial"/>
          <w:szCs w:val="32"/>
        </w:rPr>
        <w:t xml:space="preserve">    endDate: 2010/10/3</w:t>
      </w:r>
      <w:r w:rsidRPr="00C55E99">
        <w:rPr>
          <w:rFonts w:ascii="Courier New" w:hAnsi="Courier New" w:cs="Courier TU"/>
          <w:szCs w:val="26"/>
        </w:rPr>
        <w:t xml:space="preserve">31T17:11:09 # </w:t>
      </w:r>
      <w:r w:rsidRPr="00C55E99">
        <w:rPr>
          <w:rFonts w:ascii="Courier New" w:hAnsi="Courier New" w:cs="Arial"/>
          <w:szCs w:val="32"/>
        </w:rPr>
        <w:t>ISO-8601</w:t>
      </w:r>
    </w:p>
    <w:p w:rsidR="00C55E99" w:rsidRDefault="00C55E99" w:rsidP="00C55E99">
      <w:pPr>
        <w:rPr>
          <w:rFonts w:ascii="Courier New" w:hAnsi="Courier New" w:cs="Arial"/>
          <w:szCs w:val="32"/>
        </w:rPr>
      </w:pPr>
      <w:r>
        <w:rPr>
          <w:rFonts w:ascii="Courier New" w:hAnsi="Courier New" w:cs="Arial"/>
          <w:szCs w:val="32"/>
        </w:rPr>
        <w:t xml:space="preserve">    runs: </w:t>
      </w:r>
      <w:r w:rsidR="00D450A8">
        <w:rPr>
          <w:rFonts w:ascii="Courier New" w:hAnsi="Courier New" w:cs="Arial"/>
          <w:szCs w:val="32"/>
        </w:rPr>
        <w:t>monthly #</w:t>
      </w:r>
      <w:r>
        <w:rPr>
          <w:rFonts w:ascii="Courier New" w:hAnsi="Courier New" w:cs="Arial"/>
          <w:szCs w:val="32"/>
        </w:rPr>
        <w:t>[once, daily, weekly, monthly, yearly]</w:t>
      </w:r>
    </w:p>
    <w:p w:rsidR="00C55E99" w:rsidRDefault="00C55E99" w:rsidP="00C55E99">
      <w:pPr>
        <w:rPr>
          <w:rFonts w:ascii="Courier New" w:hAnsi="Courier New" w:cs="Arial"/>
          <w:szCs w:val="32"/>
        </w:rPr>
      </w:pPr>
      <w:r>
        <w:rPr>
          <w:rFonts w:ascii="Courier New" w:hAnsi="Courier New" w:cs="Arial"/>
          <w:szCs w:val="32"/>
        </w:rPr>
        <w:t xml:space="preserve">    src: /Users/jcho</w:t>
      </w:r>
    </w:p>
    <w:p w:rsidR="00F2548B" w:rsidRPr="00D450A8" w:rsidRDefault="00C55E99" w:rsidP="00F2548B">
      <w:r>
        <w:rPr>
          <w:rFonts w:ascii="Courier New" w:hAnsi="Courier New" w:cs="Arial"/>
          <w:szCs w:val="32"/>
        </w:rPr>
        <w:t xml:space="preserve">    dest: ftp:</w:t>
      </w:r>
      <w:r w:rsidR="00D450A8">
        <w:rPr>
          <w:rFonts w:ascii="Courier New" w:hAnsi="Courier New" w:cs="Arial"/>
          <w:szCs w:val="32"/>
        </w:rPr>
        <w:t>//jcho:password@ftp.aws.com/apps</w:t>
      </w:r>
      <w:r>
        <w:rPr>
          <w:rFonts w:ascii="Courier New" w:hAnsi="Courier New" w:cs="Arial"/>
          <w:szCs w:val="32"/>
        </w:rPr>
        <w:t>%t.zip</w:t>
      </w:r>
    </w:p>
    <w:p w:rsidR="00D450A8" w:rsidRDefault="00F2548B" w:rsidP="00F2548B">
      <w:pPr>
        <w:pStyle w:val="Heading2"/>
        <w:numPr>
          <w:numberingChange w:id="93" w:author="Jamie Cho" w:date="2010-12-15T12:35:00Z" w:original="%1:9:4:."/>
        </w:numPr>
      </w:pPr>
      <w:bookmarkStart w:id="94" w:name="_Toc154035833"/>
      <w:r>
        <w:t>JobStatus.yml</w:t>
      </w:r>
      <w:bookmarkEnd w:id="94"/>
    </w:p>
    <w:p w:rsidR="00D450A8" w:rsidRDefault="00D450A8" w:rsidP="00D450A8">
      <w:pPr>
        <w:rPr>
          <w:rFonts w:ascii="Courier New" w:hAnsi="Courier New"/>
        </w:rPr>
      </w:pPr>
      <w:r>
        <w:t xml:space="preserve"> </w:t>
      </w:r>
      <w:r>
        <w:rPr>
          <w:rFonts w:ascii="Courier New" w:hAnsi="Courier New"/>
        </w:rPr>
        <w:t>v</w:t>
      </w:r>
      <w:r w:rsidRPr="00D450A8">
        <w:rPr>
          <w:rFonts w:ascii="Courier New" w:hAnsi="Courier New"/>
        </w:rPr>
        <w:t>ersion</w:t>
      </w:r>
      <w:r>
        <w:rPr>
          <w:rFonts w:ascii="Courier New" w:hAnsi="Courier New"/>
        </w:rPr>
        <w:t>: 1 #integer version number</w:t>
      </w:r>
    </w:p>
    <w:p w:rsidR="00D450A8" w:rsidRDefault="00D450A8" w:rsidP="00D450A8">
      <w:pPr>
        <w:rPr>
          <w:rFonts w:ascii="Courier New" w:hAnsi="Courier New"/>
        </w:rPr>
      </w:pPr>
      <w:r>
        <w:rPr>
          <w:rFonts w:ascii="Courier New" w:hAnsi="Courier New"/>
        </w:rPr>
        <w:t>jobStatuses:</w:t>
      </w:r>
    </w:p>
    <w:p w:rsidR="00D450A8" w:rsidRDefault="00D450A8" w:rsidP="00D450A8">
      <w:pPr>
        <w:rPr>
          <w:rFonts w:ascii="Courier New" w:hAnsi="Courier New"/>
        </w:rPr>
      </w:pPr>
      <w:r>
        <w:rPr>
          <w:rFonts w:ascii="Courier New" w:hAnsi="Courier New"/>
        </w:rPr>
        <w:t xml:space="preserve">  - </w:t>
      </w:r>
      <w:r w:rsidRPr="00D450A8">
        <w:rPr>
          <w:rFonts w:ascii="Courier New" w:hAnsi="Courier New"/>
        </w:rPr>
        <w:t>!com.jcho.jobs.JobStatus</w:t>
      </w:r>
    </w:p>
    <w:p w:rsidR="00D450A8" w:rsidRDefault="00D450A8" w:rsidP="00D450A8">
      <w:pPr>
        <w:rPr>
          <w:rFonts w:ascii="Courier New" w:hAnsi="Courier New"/>
        </w:rPr>
      </w:pPr>
      <w:r>
        <w:rPr>
          <w:rFonts w:ascii="Courier New" w:hAnsi="Courier New"/>
        </w:rPr>
        <w:t xml:space="preserve">    name: Backup Home</w:t>
      </w:r>
    </w:p>
    <w:p w:rsidR="00D450A8" w:rsidRDefault="00D450A8" w:rsidP="00D450A8">
      <w:pPr>
        <w:rPr>
          <w:rFonts w:ascii="Courier New" w:hAnsi="Courier New" w:cs="Arial"/>
          <w:szCs w:val="32"/>
        </w:rPr>
      </w:pPr>
      <w:r>
        <w:rPr>
          <w:rFonts w:ascii="Courier New" w:hAnsi="Courier New"/>
        </w:rPr>
        <w:t xml:space="preserve">    lastRun: </w:t>
      </w:r>
      <w:r>
        <w:rPr>
          <w:rFonts w:ascii="Courier New" w:hAnsi="Courier New" w:cs="Arial"/>
          <w:szCs w:val="32"/>
        </w:rPr>
        <w:t>2010/10/3</w:t>
      </w:r>
      <w:r w:rsidRPr="00C55E99">
        <w:rPr>
          <w:rFonts w:ascii="Courier New" w:hAnsi="Courier New" w:cs="Courier TU"/>
          <w:szCs w:val="26"/>
        </w:rPr>
        <w:t>31T17:11:09</w:t>
      </w:r>
      <w:r>
        <w:rPr>
          <w:rFonts w:ascii="Courier New" w:hAnsi="Courier New" w:cs="Courier TU"/>
          <w:szCs w:val="26"/>
        </w:rPr>
        <w:t xml:space="preserve"> # </w:t>
      </w:r>
      <w:r w:rsidRPr="00C55E99">
        <w:rPr>
          <w:rFonts w:ascii="Courier New" w:hAnsi="Courier New" w:cs="Arial"/>
          <w:szCs w:val="32"/>
        </w:rPr>
        <w:t>ISO-8601</w:t>
      </w:r>
      <w:r>
        <w:rPr>
          <w:rFonts w:ascii="Courier New" w:hAnsi="Courier New" w:cs="Arial"/>
          <w:szCs w:val="32"/>
        </w:rPr>
        <w:t xml:space="preserve"> or null string</w:t>
      </w:r>
    </w:p>
    <w:p w:rsidR="00D450A8" w:rsidRDefault="00D450A8" w:rsidP="00D450A8">
      <w:pPr>
        <w:rPr>
          <w:rFonts w:ascii="Courier New" w:hAnsi="Courier New" w:cs="Arial"/>
          <w:szCs w:val="32"/>
        </w:rPr>
      </w:pPr>
      <w:r>
        <w:rPr>
          <w:rFonts w:ascii="Courier New" w:hAnsi="Courier New" w:cs="Arial"/>
          <w:szCs w:val="32"/>
        </w:rPr>
        <w:t xml:space="preserve">    status: Failed. Incorrect password # could be null str</w:t>
      </w:r>
    </w:p>
    <w:p w:rsidR="00D450A8" w:rsidRDefault="00D450A8" w:rsidP="00D450A8">
      <w:pPr>
        <w:rPr>
          <w:rFonts w:ascii="Courier New" w:hAnsi="Courier New"/>
        </w:rPr>
      </w:pPr>
      <w:r>
        <w:rPr>
          <w:rFonts w:ascii="Courier New" w:hAnsi="Courier New"/>
        </w:rPr>
        <w:t xml:space="preserve">- </w:t>
      </w:r>
      <w:r w:rsidRPr="00D450A8">
        <w:rPr>
          <w:rFonts w:ascii="Courier New" w:hAnsi="Courier New"/>
        </w:rPr>
        <w:t>!com.jcho.jobs.JobStatus</w:t>
      </w:r>
    </w:p>
    <w:p w:rsidR="00D450A8" w:rsidRDefault="00D450A8" w:rsidP="00D450A8">
      <w:pPr>
        <w:rPr>
          <w:rFonts w:ascii="Courier New" w:hAnsi="Courier New"/>
        </w:rPr>
      </w:pPr>
      <w:r>
        <w:rPr>
          <w:rFonts w:ascii="Courier New" w:hAnsi="Courier New"/>
        </w:rPr>
        <w:t xml:space="preserve">    name: Backup Application</w:t>
      </w:r>
    </w:p>
    <w:p w:rsidR="00D450A8" w:rsidRDefault="00D450A8" w:rsidP="00D450A8">
      <w:pPr>
        <w:rPr>
          <w:rFonts w:ascii="Courier New" w:hAnsi="Courier New" w:cs="Arial"/>
          <w:szCs w:val="32"/>
        </w:rPr>
      </w:pPr>
      <w:r>
        <w:rPr>
          <w:rFonts w:ascii="Courier New" w:hAnsi="Courier New"/>
        </w:rPr>
        <w:t xml:space="preserve">    lastRun: </w:t>
      </w:r>
      <w:r>
        <w:rPr>
          <w:rFonts w:ascii="Courier New" w:hAnsi="Courier New" w:cs="Arial"/>
          <w:szCs w:val="32"/>
        </w:rPr>
        <w:t>2010/10/3</w:t>
      </w:r>
      <w:r w:rsidRPr="00C55E99">
        <w:rPr>
          <w:rFonts w:ascii="Courier New" w:hAnsi="Courier New" w:cs="Courier TU"/>
          <w:szCs w:val="26"/>
        </w:rPr>
        <w:t>31T17:11:09</w:t>
      </w:r>
      <w:r>
        <w:rPr>
          <w:rFonts w:ascii="Courier New" w:hAnsi="Courier New" w:cs="Courier TU"/>
          <w:szCs w:val="26"/>
        </w:rPr>
        <w:t xml:space="preserve"> # </w:t>
      </w:r>
      <w:r w:rsidRPr="00C55E99">
        <w:rPr>
          <w:rFonts w:ascii="Courier New" w:hAnsi="Courier New" w:cs="Arial"/>
          <w:szCs w:val="32"/>
        </w:rPr>
        <w:t>ISO-8601</w:t>
      </w:r>
      <w:r>
        <w:rPr>
          <w:rFonts w:ascii="Courier New" w:hAnsi="Courier New" w:cs="Arial"/>
          <w:szCs w:val="32"/>
        </w:rPr>
        <w:t xml:space="preserve"> or null string</w:t>
      </w:r>
    </w:p>
    <w:p w:rsidR="00D450A8" w:rsidRDefault="00D450A8" w:rsidP="00D450A8">
      <w:pPr>
        <w:rPr>
          <w:rFonts w:ascii="Courier New" w:hAnsi="Courier New" w:cs="Arial"/>
          <w:szCs w:val="32"/>
        </w:rPr>
      </w:pPr>
      <w:r>
        <w:rPr>
          <w:rFonts w:ascii="Courier New" w:hAnsi="Courier New" w:cs="Arial"/>
          <w:szCs w:val="32"/>
        </w:rPr>
        <w:t xml:space="preserve">    status: </w:t>
      </w:r>
      <w:r w:rsidRPr="00D450A8">
        <w:rPr>
          <w:rFonts w:ascii="Courier New" w:hAnsi="Courier New" w:cs="Arial"/>
          <w:szCs w:val="32"/>
        </w:rPr>
        <w:t>""</w:t>
      </w:r>
      <w:r>
        <w:rPr>
          <w:rFonts w:ascii="Courier New" w:hAnsi="Courier New" w:cs="Arial"/>
          <w:szCs w:val="32"/>
        </w:rPr>
        <w:t xml:space="preserve"> # could be null str</w:t>
      </w:r>
    </w:p>
    <w:p w:rsidR="00F330D7" w:rsidRPr="00D450A8" w:rsidRDefault="00F330D7" w:rsidP="00D450A8">
      <w:pPr>
        <w:rPr>
          <w:rFonts w:ascii="Courier New" w:hAnsi="Courier New"/>
        </w:rPr>
      </w:pPr>
    </w:p>
    <w:sectPr w:rsidR="00F330D7" w:rsidRPr="00D450A8" w:rsidSect="00086E9B">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TU">
    <w:panose1 w:val="02000500000000000000"/>
    <w:charset w:val="77"/>
    <w:family w:val="auto"/>
    <w:pitch w:val="variable"/>
    <w:sig w:usb0="00000003" w:usb1="00000000" w:usb2="00000000" w:usb3="00000000" w:csb0="00004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93B035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DAF4846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B097F9E"/>
    <w:multiLevelType w:val="hybridMultilevel"/>
    <w:tmpl w:val="42BA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F4BDA"/>
    <w:multiLevelType w:val="hybridMultilevel"/>
    <w:tmpl w:val="723A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413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352765"/>
    <w:multiLevelType w:val="hybridMultilevel"/>
    <w:tmpl w:val="35BC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F2C53"/>
    <w:multiLevelType w:val="hybridMultilevel"/>
    <w:tmpl w:val="D2302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6770F0"/>
    <w:multiLevelType w:val="hybridMultilevel"/>
    <w:tmpl w:val="05AA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E59F2"/>
    <w:multiLevelType w:val="hybridMultilevel"/>
    <w:tmpl w:val="EF8C5376"/>
    <w:lvl w:ilvl="0" w:tplc="39561A40">
      <w:start w:val="1"/>
      <w:numFmt w:val="upperRoman"/>
      <w:pStyle w:val="Heading3"/>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084C4E"/>
    <w:multiLevelType w:val="multilevel"/>
    <w:tmpl w:val="714263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6314D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65842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A6A72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A913B3C"/>
    <w:multiLevelType w:val="hybridMultilevel"/>
    <w:tmpl w:val="333AB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E64C4"/>
    <w:multiLevelType w:val="multilevel"/>
    <w:tmpl w:val="1220BBCC"/>
    <w:lvl w:ilvl="0">
      <w:start w:val="1"/>
      <w:numFmt w:val="lowerLetter"/>
      <w:pStyle w:val="Heading2"/>
      <w:lvlText w:val="%1."/>
      <w:lvlJc w:val="left"/>
      <w:pPr>
        <w:ind w:left="360" w:hanging="360"/>
      </w:pPr>
    </w:lvl>
    <w:lvl w:ilvl="1">
      <w:start w:val="1"/>
      <w:numFmt w:val="lowerLetter"/>
      <w:pStyle w:val="Heading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238248C"/>
    <w:multiLevelType w:val="hybridMultilevel"/>
    <w:tmpl w:val="494421F6"/>
    <w:lvl w:ilvl="0" w:tplc="5A807E0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070F2"/>
    <w:multiLevelType w:val="hybridMultilevel"/>
    <w:tmpl w:val="9588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82106"/>
    <w:multiLevelType w:val="hybridMultilevel"/>
    <w:tmpl w:val="23FC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464418"/>
    <w:multiLevelType w:val="hybridMultilevel"/>
    <w:tmpl w:val="94B8BEF4"/>
    <w:lvl w:ilvl="0" w:tplc="CEFE8DDC">
      <w:numFmt w:val="bullet"/>
      <w:lvlText w:val="-"/>
      <w:lvlJc w:val="left"/>
      <w:pPr>
        <w:ind w:left="640" w:hanging="360"/>
      </w:pPr>
      <w:rPr>
        <w:rFonts w:ascii="Courier New" w:eastAsiaTheme="minorHAnsi" w:hAnsi="Courier New" w:cstheme="minorBidi" w:hint="default"/>
      </w:rPr>
    </w:lvl>
    <w:lvl w:ilvl="1" w:tplc="04090003" w:tentative="1">
      <w:start w:val="1"/>
      <w:numFmt w:val="bullet"/>
      <w:lvlText w:val="o"/>
      <w:lvlJc w:val="left"/>
      <w:pPr>
        <w:ind w:left="1360" w:hanging="360"/>
      </w:pPr>
      <w:rPr>
        <w:rFonts w:ascii="Courier New" w:hAnsi="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9">
    <w:nsid w:val="52955636"/>
    <w:multiLevelType w:val="hybridMultilevel"/>
    <w:tmpl w:val="CF405D44"/>
    <w:lvl w:ilvl="0" w:tplc="E38AC122">
      <w:numFmt w:val="bullet"/>
      <w:lvlText w:val="-"/>
      <w:lvlJc w:val="left"/>
      <w:pPr>
        <w:ind w:left="640" w:hanging="360"/>
      </w:pPr>
      <w:rPr>
        <w:rFonts w:ascii="Courier New" w:eastAsiaTheme="minorHAnsi" w:hAnsi="Courier New" w:cstheme="minorBidi" w:hint="default"/>
      </w:rPr>
    </w:lvl>
    <w:lvl w:ilvl="1" w:tplc="04090003" w:tentative="1">
      <w:start w:val="1"/>
      <w:numFmt w:val="bullet"/>
      <w:lvlText w:val="o"/>
      <w:lvlJc w:val="left"/>
      <w:pPr>
        <w:ind w:left="1360" w:hanging="360"/>
      </w:pPr>
      <w:rPr>
        <w:rFonts w:ascii="Courier New" w:hAnsi="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20">
    <w:nsid w:val="5BCB5601"/>
    <w:multiLevelType w:val="hybridMultilevel"/>
    <w:tmpl w:val="6CF2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2919DC"/>
    <w:multiLevelType w:val="multilevel"/>
    <w:tmpl w:val="D0A4DFC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5391B4E"/>
    <w:multiLevelType w:val="hybridMultilevel"/>
    <w:tmpl w:val="58A6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E2020A"/>
    <w:multiLevelType w:val="multilevel"/>
    <w:tmpl w:val="143800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4687B8D"/>
    <w:multiLevelType w:val="hybridMultilevel"/>
    <w:tmpl w:val="5CDC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FF3EE8"/>
    <w:multiLevelType w:val="hybridMultilevel"/>
    <w:tmpl w:val="31865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D977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3"/>
  </w:num>
  <w:num w:numId="3">
    <w:abstractNumId w:val="25"/>
  </w:num>
  <w:num w:numId="4">
    <w:abstractNumId w:val="2"/>
  </w:num>
  <w:num w:numId="5">
    <w:abstractNumId w:val="16"/>
  </w:num>
  <w:num w:numId="6">
    <w:abstractNumId w:val="22"/>
  </w:num>
  <w:num w:numId="7">
    <w:abstractNumId w:val="20"/>
  </w:num>
  <w:num w:numId="8">
    <w:abstractNumId w:val="24"/>
  </w:num>
  <w:num w:numId="9">
    <w:abstractNumId w:val="3"/>
  </w:num>
  <w:num w:numId="10">
    <w:abstractNumId w:val="7"/>
  </w:num>
  <w:num w:numId="11">
    <w:abstractNumId w:val="5"/>
  </w:num>
  <w:num w:numId="12">
    <w:abstractNumId w:val="18"/>
  </w:num>
  <w:num w:numId="13">
    <w:abstractNumId w:val="19"/>
  </w:num>
  <w:num w:numId="14">
    <w:abstractNumId w:val="6"/>
  </w:num>
  <w:num w:numId="15">
    <w:abstractNumId w:val="1"/>
  </w:num>
  <w:num w:numId="16">
    <w:abstractNumId w:val="0"/>
  </w:num>
  <w:num w:numId="17">
    <w:abstractNumId w:val="23"/>
  </w:num>
  <w:num w:numId="18">
    <w:abstractNumId w:val="14"/>
  </w:num>
  <w:num w:numId="19">
    <w:abstractNumId w:val="9"/>
  </w:num>
  <w:num w:numId="20">
    <w:abstractNumId w:val="21"/>
  </w:num>
  <w:num w:numId="21">
    <w:abstractNumId w:val="10"/>
  </w:num>
  <w:num w:numId="22">
    <w:abstractNumId w:val="4"/>
  </w:num>
  <w:num w:numId="23">
    <w:abstractNumId w:val="26"/>
  </w:num>
  <w:num w:numId="24">
    <w:abstractNumId w:val="12"/>
  </w:num>
  <w:num w:numId="25">
    <w:abstractNumId w:val="15"/>
  </w:num>
  <w:num w:numId="26">
    <w:abstractNumId w:val="11"/>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D75D6"/>
    <w:rsid w:val="00066092"/>
    <w:rsid w:val="00086E9B"/>
    <w:rsid w:val="00137E4E"/>
    <w:rsid w:val="00191EF3"/>
    <w:rsid w:val="00193E56"/>
    <w:rsid w:val="001B6283"/>
    <w:rsid w:val="001D52D0"/>
    <w:rsid w:val="001F54A0"/>
    <w:rsid w:val="002249CD"/>
    <w:rsid w:val="002C7BAF"/>
    <w:rsid w:val="002E267E"/>
    <w:rsid w:val="0030036C"/>
    <w:rsid w:val="00333D89"/>
    <w:rsid w:val="00370F02"/>
    <w:rsid w:val="00371FC4"/>
    <w:rsid w:val="003918B6"/>
    <w:rsid w:val="003C45F2"/>
    <w:rsid w:val="003C6FD7"/>
    <w:rsid w:val="003E240C"/>
    <w:rsid w:val="003F6529"/>
    <w:rsid w:val="00457415"/>
    <w:rsid w:val="004758D5"/>
    <w:rsid w:val="0048773E"/>
    <w:rsid w:val="004E3D06"/>
    <w:rsid w:val="0056766F"/>
    <w:rsid w:val="00792E92"/>
    <w:rsid w:val="007B5F76"/>
    <w:rsid w:val="007D54E8"/>
    <w:rsid w:val="00887DCA"/>
    <w:rsid w:val="00A11CC2"/>
    <w:rsid w:val="00AD585B"/>
    <w:rsid w:val="00B12BA8"/>
    <w:rsid w:val="00B342C6"/>
    <w:rsid w:val="00BD75D6"/>
    <w:rsid w:val="00C55E99"/>
    <w:rsid w:val="00C66E3A"/>
    <w:rsid w:val="00C772FC"/>
    <w:rsid w:val="00CA6793"/>
    <w:rsid w:val="00CD2483"/>
    <w:rsid w:val="00D450A8"/>
    <w:rsid w:val="00D64DB6"/>
    <w:rsid w:val="00E413EB"/>
    <w:rsid w:val="00EB52E8"/>
    <w:rsid w:val="00ED074F"/>
    <w:rsid w:val="00ED4B83"/>
    <w:rsid w:val="00F10213"/>
    <w:rsid w:val="00F2548B"/>
    <w:rsid w:val="00F330D7"/>
    <w:rsid w:val="00F40E1E"/>
    <w:rsid w:val="00F54B7F"/>
    <w:rsid w:val="00FE2A7D"/>
  </w:rsids>
  <m:mathPr>
    <m:mathFont m:val="Courier TU"/>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E046A5"/>
  </w:style>
  <w:style w:type="paragraph" w:styleId="Heading1">
    <w:name w:val="heading 1"/>
    <w:basedOn w:val="Normal"/>
    <w:next w:val="Normal"/>
    <w:link w:val="Heading1Char"/>
    <w:autoRedefine/>
    <w:uiPriority w:val="9"/>
    <w:qFormat/>
    <w:rsid w:val="00086E9B"/>
    <w:pPr>
      <w:keepNext/>
      <w:keepLines/>
      <w:numPr>
        <w:numId w:val="25"/>
      </w:numPr>
      <w:spacing w:before="480" w:after="0"/>
      <w:ind w:left="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086E9B"/>
    <w:pPr>
      <w:keepNext/>
      <w:keepLines/>
      <w:numPr>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086E9B"/>
    <w:pPr>
      <w:keepNext/>
      <w:keepLines/>
      <w:numPr>
        <w:numId w:val="27"/>
      </w:numPr>
      <w:spacing w:before="200" w:after="0"/>
      <w:ind w:left="18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330D7"/>
    <w:pPr>
      <w:ind w:left="720"/>
      <w:contextualSpacing/>
    </w:pPr>
  </w:style>
  <w:style w:type="character" w:customStyle="1" w:styleId="Heading1Char">
    <w:name w:val="Heading 1 Char"/>
    <w:basedOn w:val="DefaultParagraphFont"/>
    <w:link w:val="Heading1"/>
    <w:uiPriority w:val="9"/>
    <w:rsid w:val="00086E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86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6E9B"/>
    <w:rPr>
      <w:rFonts w:asciiTheme="majorHAnsi" w:eastAsiaTheme="majorEastAsia" w:hAnsiTheme="majorHAnsi" w:cstheme="majorBidi"/>
      <w:b/>
      <w:bCs/>
      <w:color w:val="4F81BD" w:themeColor="accent1"/>
    </w:rPr>
  </w:style>
  <w:style w:type="character" w:styleId="Hyperlink">
    <w:name w:val="Hyperlink"/>
    <w:basedOn w:val="DefaultParagraphFont"/>
    <w:rsid w:val="00F40E1E"/>
    <w:rPr>
      <w:color w:val="0000FF" w:themeColor="hyperlink"/>
      <w:u w:val="single"/>
    </w:rPr>
  </w:style>
  <w:style w:type="paragraph" w:styleId="List">
    <w:name w:val="List"/>
    <w:basedOn w:val="Normal"/>
    <w:rsid w:val="00086E9B"/>
    <w:pPr>
      <w:ind w:left="360" w:hanging="360"/>
      <w:contextualSpacing/>
    </w:pPr>
  </w:style>
  <w:style w:type="paragraph" w:styleId="ListBullet">
    <w:name w:val="List Bullet"/>
    <w:basedOn w:val="Normal"/>
    <w:rsid w:val="00086E9B"/>
    <w:pPr>
      <w:numPr>
        <w:numId w:val="15"/>
      </w:numPr>
      <w:contextualSpacing/>
    </w:pPr>
  </w:style>
  <w:style w:type="paragraph" w:styleId="ListBullet2">
    <w:name w:val="List Bullet 2"/>
    <w:basedOn w:val="Normal"/>
    <w:rsid w:val="00086E9B"/>
    <w:pPr>
      <w:numPr>
        <w:numId w:val="16"/>
      </w:numPr>
      <w:contextualSpacing/>
    </w:pPr>
  </w:style>
  <w:style w:type="paragraph" w:styleId="BodyText">
    <w:name w:val="Body Text"/>
    <w:basedOn w:val="Normal"/>
    <w:link w:val="BodyTextChar"/>
    <w:rsid w:val="00086E9B"/>
    <w:pPr>
      <w:spacing w:after="120"/>
    </w:pPr>
  </w:style>
  <w:style w:type="character" w:customStyle="1" w:styleId="BodyTextChar">
    <w:name w:val="Body Text Char"/>
    <w:basedOn w:val="DefaultParagraphFont"/>
    <w:link w:val="BodyText"/>
    <w:rsid w:val="00086E9B"/>
  </w:style>
  <w:style w:type="paragraph" w:styleId="BodyTextIndent">
    <w:name w:val="Body Text Indent"/>
    <w:basedOn w:val="Normal"/>
    <w:link w:val="BodyTextIndentChar"/>
    <w:rsid w:val="00086E9B"/>
    <w:pPr>
      <w:spacing w:after="120"/>
      <w:ind w:left="360"/>
    </w:pPr>
  </w:style>
  <w:style w:type="character" w:customStyle="1" w:styleId="BodyTextIndentChar">
    <w:name w:val="Body Text Indent Char"/>
    <w:basedOn w:val="DefaultParagraphFont"/>
    <w:link w:val="BodyTextIndent"/>
    <w:rsid w:val="00086E9B"/>
  </w:style>
  <w:style w:type="paragraph" w:styleId="NormalIndent">
    <w:name w:val="Normal Indent"/>
    <w:basedOn w:val="Normal"/>
    <w:rsid w:val="00086E9B"/>
    <w:pPr>
      <w:ind w:left="720"/>
    </w:pPr>
  </w:style>
  <w:style w:type="paragraph" w:customStyle="1" w:styleId="ShortReturnAddress">
    <w:name w:val="Short Return Address"/>
    <w:basedOn w:val="Normal"/>
    <w:rsid w:val="00086E9B"/>
  </w:style>
  <w:style w:type="paragraph" w:styleId="TOCHeading">
    <w:name w:val="TOC Heading"/>
    <w:basedOn w:val="Heading1"/>
    <w:next w:val="Normal"/>
    <w:uiPriority w:val="39"/>
    <w:unhideWhenUsed/>
    <w:qFormat/>
    <w:rsid w:val="00086E9B"/>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086E9B"/>
    <w:pPr>
      <w:spacing w:before="120" w:after="0"/>
    </w:pPr>
    <w:rPr>
      <w:rFonts w:asciiTheme="majorHAnsi" w:hAnsiTheme="majorHAnsi"/>
      <w:b/>
      <w:color w:val="548DD4"/>
    </w:rPr>
  </w:style>
  <w:style w:type="paragraph" w:styleId="TOC2">
    <w:name w:val="toc 2"/>
    <w:basedOn w:val="Normal"/>
    <w:next w:val="Normal"/>
    <w:autoRedefine/>
    <w:uiPriority w:val="39"/>
    <w:rsid w:val="00086E9B"/>
    <w:pPr>
      <w:spacing w:after="0"/>
    </w:pPr>
    <w:rPr>
      <w:sz w:val="22"/>
      <w:szCs w:val="22"/>
    </w:rPr>
  </w:style>
  <w:style w:type="paragraph" w:styleId="TOC3">
    <w:name w:val="toc 3"/>
    <w:basedOn w:val="Normal"/>
    <w:next w:val="Normal"/>
    <w:autoRedefine/>
    <w:uiPriority w:val="39"/>
    <w:rsid w:val="00086E9B"/>
    <w:pPr>
      <w:spacing w:after="0"/>
      <w:ind w:left="240"/>
    </w:pPr>
    <w:rPr>
      <w:i/>
      <w:sz w:val="22"/>
      <w:szCs w:val="22"/>
    </w:rPr>
  </w:style>
  <w:style w:type="paragraph" w:styleId="TOC4">
    <w:name w:val="toc 4"/>
    <w:basedOn w:val="Normal"/>
    <w:next w:val="Normal"/>
    <w:autoRedefine/>
    <w:uiPriority w:val="39"/>
    <w:rsid w:val="00086E9B"/>
    <w:pPr>
      <w:pBdr>
        <w:between w:val="double" w:sz="6" w:space="0" w:color="auto"/>
      </w:pBdr>
      <w:spacing w:after="0"/>
      <w:ind w:left="480"/>
    </w:pPr>
    <w:rPr>
      <w:sz w:val="20"/>
      <w:szCs w:val="20"/>
    </w:rPr>
  </w:style>
  <w:style w:type="paragraph" w:styleId="TOC5">
    <w:name w:val="toc 5"/>
    <w:basedOn w:val="Normal"/>
    <w:next w:val="Normal"/>
    <w:autoRedefine/>
    <w:uiPriority w:val="39"/>
    <w:rsid w:val="00086E9B"/>
    <w:pPr>
      <w:pBdr>
        <w:between w:val="double" w:sz="6" w:space="0" w:color="auto"/>
      </w:pBdr>
      <w:spacing w:after="0"/>
      <w:ind w:left="720"/>
    </w:pPr>
    <w:rPr>
      <w:sz w:val="20"/>
      <w:szCs w:val="20"/>
    </w:rPr>
  </w:style>
  <w:style w:type="paragraph" w:styleId="TOC6">
    <w:name w:val="toc 6"/>
    <w:basedOn w:val="Normal"/>
    <w:next w:val="Normal"/>
    <w:autoRedefine/>
    <w:uiPriority w:val="39"/>
    <w:rsid w:val="00086E9B"/>
    <w:pPr>
      <w:pBdr>
        <w:between w:val="double" w:sz="6" w:space="0" w:color="auto"/>
      </w:pBdr>
      <w:spacing w:after="0"/>
      <w:ind w:left="960"/>
    </w:pPr>
    <w:rPr>
      <w:sz w:val="20"/>
      <w:szCs w:val="20"/>
    </w:rPr>
  </w:style>
  <w:style w:type="paragraph" w:styleId="TOC7">
    <w:name w:val="toc 7"/>
    <w:basedOn w:val="Normal"/>
    <w:next w:val="Normal"/>
    <w:autoRedefine/>
    <w:uiPriority w:val="39"/>
    <w:rsid w:val="00086E9B"/>
    <w:pPr>
      <w:pBdr>
        <w:between w:val="double" w:sz="6" w:space="0" w:color="auto"/>
      </w:pBdr>
      <w:spacing w:after="0"/>
      <w:ind w:left="1200"/>
    </w:pPr>
    <w:rPr>
      <w:sz w:val="20"/>
      <w:szCs w:val="20"/>
    </w:rPr>
  </w:style>
  <w:style w:type="paragraph" w:styleId="TOC8">
    <w:name w:val="toc 8"/>
    <w:basedOn w:val="Normal"/>
    <w:next w:val="Normal"/>
    <w:autoRedefine/>
    <w:uiPriority w:val="39"/>
    <w:rsid w:val="00086E9B"/>
    <w:pPr>
      <w:pBdr>
        <w:between w:val="double" w:sz="6" w:space="0" w:color="auto"/>
      </w:pBdr>
      <w:spacing w:after="0"/>
      <w:ind w:left="1440"/>
    </w:pPr>
    <w:rPr>
      <w:sz w:val="20"/>
      <w:szCs w:val="20"/>
    </w:rPr>
  </w:style>
  <w:style w:type="paragraph" w:styleId="TOC9">
    <w:name w:val="toc 9"/>
    <w:basedOn w:val="Normal"/>
    <w:next w:val="Normal"/>
    <w:autoRedefine/>
    <w:uiPriority w:val="39"/>
    <w:rsid w:val="00086E9B"/>
    <w:pPr>
      <w:pBdr>
        <w:between w:val="double" w:sz="6" w:space="0" w:color="auto"/>
      </w:pBdr>
      <w:spacing w:after="0"/>
      <w:ind w:left="1680"/>
    </w:pPr>
    <w:rPr>
      <w:sz w:val="20"/>
      <w:szCs w:val="20"/>
    </w:rPr>
  </w:style>
  <w:style w:type="paragraph" w:styleId="BalloonText">
    <w:name w:val="Balloon Text"/>
    <w:basedOn w:val="Normal"/>
    <w:link w:val="BalloonTextChar"/>
    <w:rsid w:val="00792E92"/>
    <w:pPr>
      <w:spacing w:after="0"/>
    </w:pPr>
    <w:rPr>
      <w:rFonts w:ascii="Lucida Grande" w:hAnsi="Lucida Grande"/>
      <w:sz w:val="18"/>
      <w:szCs w:val="18"/>
    </w:rPr>
  </w:style>
  <w:style w:type="character" w:customStyle="1" w:styleId="BalloonTextChar">
    <w:name w:val="Balloon Text Char"/>
    <w:basedOn w:val="DefaultParagraphFont"/>
    <w:link w:val="BalloonText"/>
    <w:rsid w:val="00792E92"/>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qfs.de" TargetMode="Externa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TU">
    <w:panose1 w:val="02000500000000000000"/>
    <w:charset w:val="77"/>
    <w:family w:val="auto"/>
    <w:pitch w:val="variable"/>
    <w:sig w:usb0="00000003" w:usb1="00000000" w:usb2="00000000" w:usb3="00000000" w:csb0="00004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141145"/>
    <w:rsid w:val="00141145"/>
    <w:rsid w:val="00971316"/>
    <w:rsid w:val="00C3173C"/>
  </w:rsids>
  <m:mathPr>
    <m:mathFont m:val="Courier TU"/>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73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0F4EE7735F349B439F0B185E1537D82F">
    <w:name w:val="0F4EE7735F349B439F0B185E1537D82F"/>
    <w:rsid w:val="00141145"/>
  </w:style>
  <w:style w:type="paragraph" w:customStyle="1" w:styleId="72BFE95D394B6B4C9DEBECF7EEFD68E8">
    <w:name w:val="72BFE95D394B6B4C9DEBECF7EEFD68E8"/>
    <w:rsid w:val="00141145"/>
  </w:style>
  <w:style w:type="paragraph" w:customStyle="1" w:styleId="B319981C5C5EA848B6D6EE1364C101BF">
    <w:name w:val="B319981C5C5EA848B6D6EE1364C101BF"/>
    <w:rsid w:val="00141145"/>
  </w:style>
  <w:style w:type="paragraph" w:customStyle="1" w:styleId="44B01718BC827848B55F0605FAEF3BB7">
    <w:name w:val="44B01718BC827848B55F0605FAEF3BB7"/>
    <w:rsid w:val="00141145"/>
  </w:style>
  <w:style w:type="paragraph" w:customStyle="1" w:styleId="1977B62F50BBBF4D800E3135C84C1BB4">
    <w:name w:val="1977B62F50BBBF4D800E3135C84C1BB4"/>
    <w:rsid w:val="00141145"/>
  </w:style>
  <w:style w:type="paragraph" w:customStyle="1" w:styleId="001DFC7AF71C54499A8EF2362A22499A">
    <w:name w:val="001DFC7AF71C54499A8EF2362A22499A"/>
    <w:rsid w:val="00141145"/>
  </w:style>
  <w:style w:type="paragraph" w:customStyle="1" w:styleId="B5A7B5FDE7869040BBAF6561D56772DF">
    <w:name w:val="B5A7B5FDE7869040BBAF6561D56772DF"/>
    <w:rsid w:val="0014114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2381</Words>
  <Characters>13577</Characters>
  <Application>Microsoft Macintosh Word</Application>
  <DocSecurity>0</DocSecurity>
  <Lines>113</Lines>
  <Paragraphs>27</Paragraphs>
  <ScaleCrop>false</ScaleCrop>
  <LinksUpToDate>false</LinksUpToDate>
  <CharactersWithSpaces>16673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Archiver Design</dc:title>
  <dc:subject/>
  <dc:creator>Jamie Cho</dc:creator>
  <cp:keywords/>
  <cp:lastModifiedBy>Jamie Cho</cp:lastModifiedBy>
  <cp:revision>7</cp:revision>
  <dcterms:created xsi:type="dcterms:W3CDTF">2010-12-15T17:18:00Z</dcterms:created>
  <dcterms:modified xsi:type="dcterms:W3CDTF">2010-12-15T17:56:00Z</dcterms:modified>
</cp:coreProperties>
</file>